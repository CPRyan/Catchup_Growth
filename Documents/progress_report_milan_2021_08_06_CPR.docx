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37EBE" w14:textId="5C6F8B10" w:rsidR="00421309" w:rsidRDefault="00421309">
      <w:r>
        <w:t>Name:</w:t>
      </w:r>
      <w:r w:rsidR="0047146B">
        <w:t xml:space="preserve"> Milan </w:t>
      </w:r>
    </w:p>
    <w:p w14:paraId="5D9A224F" w14:textId="44F21CDC" w:rsidR="00421309" w:rsidRDefault="00421309">
      <w:r>
        <w:t>Date:</w:t>
      </w:r>
      <w:r w:rsidR="0047146B">
        <w:t xml:space="preserve"> 8/7/21</w:t>
      </w:r>
    </w:p>
    <w:p w14:paraId="098C22C0" w14:textId="77777777" w:rsidR="00421309" w:rsidRDefault="00421309"/>
    <w:p w14:paraId="2185D9E5" w14:textId="66B640B6" w:rsidR="00421309" w:rsidRDefault="00421309">
      <w:r>
        <w:t xml:space="preserve">Describe in a few sentences or bullet-point where the project is at. </w:t>
      </w:r>
    </w:p>
    <w:p w14:paraId="1D5063B9" w14:textId="174A06FB" w:rsidR="00421309" w:rsidRDefault="00421309">
      <w:r>
        <w:t xml:space="preserve">Break it into </w:t>
      </w:r>
      <w:proofErr w:type="spellStart"/>
      <w:r>
        <w:t>i</w:t>
      </w:r>
      <w:proofErr w:type="spellEnd"/>
      <w:r>
        <w:t>) writing and ii) data work/analyses.</w:t>
      </w:r>
    </w:p>
    <w:p w14:paraId="0DFA839C" w14:textId="6155D453" w:rsidR="0047146B" w:rsidRDefault="0047146B" w:rsidP="0047146B">
      <w:pPr>
        <w:pStyle w:val="ListParagraph"/>
        <w:numPr>
          <w:ilvl w:val="0"/>
          <w:numId w:val="3"/>
        </w:numPr>
      </w:pPr>
      <w:r>
        <w:t>Writing</w:t>
      </w:r>
    </w:p>
    <w:p w14:paraId="54D6316E" w14:textId="6515B12F" w:rsidR="0047146B" w:rsidRDefault="008D04F8" w:rsidP="0047146B">
      <w:pPr>
        <w:pStyle w:val="ListParagraph"/>
        <w:numPr>
          <w:ilvl w:val="1"/>
          <w:numId w:val="3"/>
        </w:numPr>
      </w:pPr>
      <w:r>
        <w:t>Solid o</w:t>
      </w:r>
      <w:r w:rsidR="0047146B">
        <w:t>utline of an intro—just need to add more details in certain places</w:t>
      </w:r>
      <w:ins w:id="0" w:author="Calen Patrick Ryan" w:date="2021-08-09T12:23:00Z">
        <w:r w:rsidR="008A5A5B">
          <w:t xml:space="preserve"> </w:t>
        </w:r>
        <w:proofErr w:type="gramStart"/>
        <w:r w:rsidR="008A5A5B">
          <w:t>Yes</w:t>
        </w:r>
        <w:proofErr w:type="gramEnd"/>
        <w:r w:rsidR="008A5A5B">
          <w:t xml:space="preserve"> I agree. It’s looking good. See comments.</w:t>
        </w:r>
      </w:ins>
    </w:p>
    <w:p w14:paraId="0B25C0E6" w14:textId="77777777" w:rsidR="0047146B" w:rsidRDefault="0047146B" w:rsidP="0047146B">
      <w:pPr>
        <w:pStyle w:val="ListParagraph"/>
        <w:ind w:left="1440"/>
      </w:pPr>
    </w:p>
    <w:p w14:paraId="5D85D46F" w14:textId="0B5DE1CE" w:rsidR="0047146B" w:rsidRDefault="0047146B" w:rsidP="0047146B">
      <w:pPr>
        <w:pStyle w:val="ListParagraph"/>
        <w:numPr>
          <w:ilvl w:val="0"/>
          <w:numId w:val="3"/>
        </w:numPr>
      </w:pPr>
      <w:r>
        <w:t>Data Work</w:t>
      </w:r>
    </w:p>
    <w:p w14:paraId="2BAC5CE0" w14:textId="65F1CEB9" w:rsidR="0047146B" w:rsidRDefault="0047146B" w:rsidP="0047146B">
      <w:pPr>
        <w:pStyle w:val="ListParagraph"/>
        <w:numPr>
          <w:ilvl w:val="1"/>
          <w:numId w:val="3"/>
        </w:numPr>
        <w:rPr>
          <w:ins w:id="1" w:author="Calen Patrick Ryan" w:date="2021-08-09T12:23:00Z"/>
        </w:rPr>
      </w:pPr>
      <w:r>
        <w:t>Have all the data I need in a form I can work with</w:t>
      </w:r>
    </w:p>
    <w:p w14:paraId="089486CC" w14:textId="4E68CEE9" w:rsidR="008A5A5B" w:rsidRDefault="008A5A5B">
      <w:pPr>
        <w:pStyle w:val="ListParagraph"/>
        <w:numPr>
          <w:ilvl w:val="2"/>
          <w:numId w:val="3"/>
        </w:numPr>
        <w:pPrChange w:id="2" w:author="Calen Patrick Ryan" w:date="2021-08-09T12:23:00Z">
          <w:pPr>
            <w:pStyle w:val="ListParagraph"/>
            <w:numPr>
              <w:ilvl w:val="1"/>
              <w:numId w:val="3"/>
            </w:numPr>
            <w:ind w:left="1440" w:hanging="360"/>
          </w:pPr>
        </w:pPrChange>
      </w:pPr>
      <w:ins w:id="3" w:author="Calen Patrick Ryan" w:date="2021-08-09T12:23:00Z">
        <w:r>
          <w:t xml:space="preserve">What exactly? Think through this a tiny bit more. </w:t>
        </w:r>
      </w:ins>
    </w:p>
    <w:p w14:paraId="2ABE8435" w14:textId="25D6A919" w:rsidR="0047146B" w:rsidRDefault="0047146B" w:rsidP="0047146B">
      <w:pPr>
        <w:pStyle w:val="ListParagraph"/>
        <w:numPr>
          <w:ilvl w:val="1"/>
          <w:numId w:val="3"/>
        </w:numPr>
        <w:rPr>
          <w:ins w:id="4" w:author="Calen Patrick Ryan" w:date="2021-08-09T12:23:00Z"/>
        </w:rPr>
      </w:pPr>
      <w:r>
        <w:t>Z scores calculated for 83-86</w:t>
      </w:r>
    </w:p>
    <w:p w14:paraId="3721DF80" w14:textId="0E873C7A" w:rsidR="008A5A5B" w:rsidRDefault="008A5A5B">
      <w:pPr>
        <w:pStyle w:val="ListParagraph"/>
        <w:numPr>
          <w:ilvl w:val="2"/>
          <w:numId w:val="3"/>
        </w:numPr>
        <w:pPrChange w:id="5" w:author="Calen Patrick Ryan" w:date="2021-08-09T12:23:00Z">
          <w:pPr>
            <w:pStyle w:val="ListParagraph"/>
            <w:numPr>
              <w:ilvl w:val="1"/>
              <w:numId w:val="3"/>
            </w:numPr>
            <w:ind w:left="1440" w:hanging="360"/>
          </w:pPr>
        </w:pPrChange>
      </w:pPr>
      <w:ins w:id="6" w:author="Calen Patrick Ryan" w:date="2021-08-09T12:23:00Z">
        <w:r>
          <w:t>Good.</w:t>
        </w:r>
      </w:ins>
    </w:p>
    <w:p w14:paraId="2F30FF77" w14:textId="7527D594" w:rsidR="00421309" w:rsidRDefault="0047146B" w:rsidP="00421309">
      <w:pPr>
        <w:pStyle w:val="ListParagraph"/>
        <w:numPr>
          <w:ilvl w:val="1"/>
          <w:numId w:val="3"/>
        </w:numPr>
        <w:rPr>
          <w:ins w:id="7" w:author="Calen Patrick Ryan" w:date="2021-08-09T12:23:00Z"/>
        </w:rPr>
      </w:pPr>
      <w:r>
        <w:t>Function that lowkey works to calculate Z scores from WHO reference sheets (91 and 94 data)</w:t>
      </w:r>
    </w:p>
    <w:p w14:paraId="143996FD" w14:textId="0B059749" w:rsidR="008A5A5B" w:rsidRDefault="008A5A5B">
      <w:pPr>
        <w:pStyle w:val="ListParagraph"/>
        <w:numPr>
          <w:ilvl w:val="2"/>
          <w:numId w:val="3"/>
        </w:numPr>
        <w:pPrChange w:id="8" w:author="Calen Patrick Ryan" w:date="2021-08-09T12:23:00Z">
          <w:pPr>
            <w:pStyle w:val="ListParagraph"/>
            <w:numPr>
              <w:ilvl w:val="1"/>
              <w:numId w:val="3"/>
            </w:numPr>
            <w:ind w:left="1440" w:hanging="360"/>
          </w:pPr>
        </w:pPrChange>
      </w:pPr>
      <w:proofErr w:type="gramStart"/>
      <w:ins w:id="9" w:author="Calen Patrick Ryan" w:date="2021-08-09T12:23:00Z">
        <w:r>
          <w:t>Yes</w:t>
        </w:r>
        <w:proofErr w:type="gramEnd"/>
        <w:r>
          <w:t xml:space="preserve"> this has been pretty tricky. We can see if it really matters if it’s WHO reference or not. Th</w:t>
        </w:r>
      </w:ins>
      <w:ins w:id="10" w:author="Calen Patrick Ryan" w:date="2021-08-09T12:24:00Z">
        <w:r>
          <w:t>e issue is the age of the kids, right?</w:t>
        </w:r>
      </w:ins>
    </w:p>
    <w:p w14:paraId="443F2AE3" w14:textId="3B63F1C6" w:rsidR="0047146B" w:rsidRDefault="00421309" w:rsidP="0047146B">
      <w:r>
        <w:t xml:space="preserve">b) For each category (writing/analyses), what needs to be done next? Is there anything holding things up? How have we tried to solve this issue? What options are left? </w:t>
      </w:r>
    </w:p>
    <w:p w14:paraId="00F3F5EF" w14:textId="61F30CCC" w:rsidR="0047146B" w:rsidRDefault="0047146B" w:rsidP="0047146B">
      <w:pPr>
        <w:ind w:left="720"/>
      </w:pPr>
      <w:proofErr w:type="spellStart"/>
      <w:r>
        <w:t>i</w:t>
      </w:r>
      <w:proofErr w:type="spellEnd"/>
      <w:r>
        <w:t>) writing</w:t>
      </w:r>
    </w:p>
    <w:p w14:paraId="5F9D2074" w14:textId="08323231" w:rsidR="0047146B" w:rsidRDefault="0047146B" w:rsidP="0047146B">
      <w:pPr>
        <w:ind w:left="720" w:firstLine="720"/>
      </w:pPr>
      <w:r>
        <w:t xml:space="preserve">a. </w:t>
      </w:r>
      <w:proofErr w:type="gramStart"/>
      <w:r>
        <w:t>need</w:t>
      </w:r>
      <w:proofErr w:type="gramEnd"/>
      <w:r>
        <w:t xml:space="preserve"> to add more details: describe study better, add how many individuals were looking at, more stuff about epigenetic clocks</w:t>
      </w:r>
    </w:p>
    <w:p w14:paraId="7FA92CEE" w14:textId="70897FD1" w:rsidR="0047146B" w:rsidRDefault="008D04F8" w:rsidP="008D04F8">
      <w:pPr>
        <w:ind w:left="720" w:firstLine="720"/>
        <w:rPr>
          <w:ins w:id="11" w:author="Calen Patrick Ryan" w:date="2021-08-09T12:24:00Z"/>
        </w:rPr>
      </w:pPr>
      <w:r>
        <w:t>b. start methods section</w:t>
      </w:r>
    </w:p>
    <w:p w14:paraId="65F96CE2" w14:textId="4D752F47" w:rsidR="008A5A5B" w:rsidRDefault="008A5A5B" w:rsidP="008D04F8">
      <w:pPr>
        <w:ind w:left="720" w:firstLine="720"/>
      </w:pPr>
      <w:ins w:id="12" w:author="Calen Patrick Ryan" w:date="2021-08-09T12:24:00Z">
        <w:r>
          <w:tab/>
          <w:t>Yes, see other papers we’ve written in that respect.</w:t>
        </w:r>
      </w:ins>
    </w:p>
    <w:p w14:paraId="227D07E2" w14:textId="31A43561" w:rsidR="0047146B" w:rsidRDefault="0047146B" w:rsidP="00421309">
      <w:pPr>
        <w:ind w:left="720"/>
      </w:pPr>
      <w:r>
        <w:tab/>
      </w:r>
    </w:p>
    <w:p w14:paraId="3DCFC218" w14:textId="530ABBF2" w:rsidR="00421309" w:rsidRDefault="00421309" w:rsidP="0047146B">
      <w:pPr>
        <w:pStyle w:val="ListParagraph"/>
        <w:numPr>
          <w:ilvl w:val="0"/>
          <w:numId w:val="3"/>
        </w:numPr>
      </w:pPr>
      <w:r>
        <w:t>data work/analyses</w:t>
      </w:r>
    </w:p>
    <w:p w14:paraId="7EE284B9" w14:textId="64965A7F" w:rsidR="0047146B" w:rsidRDefault="0047146B" w:rsidP="0047146B">
      <w:pPr>
        <w:pStyle w:val="ListParagraph"/>
        <w:numPr>
          <w:ilvl w:val="1"/>
          <w:numId w:val="3"/>
        </w:numPr>
      </w:pPr>
      <w:r>
        <w:t>Finish calculating Z scores</w:t>
      </w:r>
    </w:p>
    <w:p w14:paraId="771A9998" w14:textId="73C40E88" w:rsidR="0047146B" w:rsidRDefault="0047146B" w:rsidP="0047146B">
      <w:pPr>
        <w:pStyle w:val="ListParagraph"/>
        <w:numPr>
          <w:ilvl w:val="1"/>
          <w:numId w:val="3"/>
        </w:numPr>
      </w:pPr>
      <w:r>
        <w:t xml:space="preserve">Potentially figure out a better way to calculate 91 / 94 because what I have now is not elegant </w:t>
      </w:r>
    </w:p>
    <w:p w14:paraId="436E79EE" w14:textId="1ADA78CA" w:rsidR="008D04F8" w:rsidRDefault="008D04F8" w:rsidP="0047146B">
      <w:pPr>
        <w:pStyle w:val="ListParagraph"/>
        <w:numPr>
          <w:ilvl w:val="1"/>
          <w:numId w:val="3"/>
        </w:numPr>
      </w:pPr>
      <w:r>
        <w:t>Data visualization—make some figures</w:t>
      </w:r>
    </w:p>
    <w:p w14:paraId="43CD455C" w14:textId="0E054463" w:rsidR="00421309" w:rsidRDefault="00421309"/>
    <w:p w14:paraId="7B1D514B" w14:textId="285B8309" w:rsidR="00421309" w:rsidRDefault="00421309">
      <w:r>
        <w:t>Outline the predictors and outcomes we’re thinking through for the models we will build. Try to rationalize what and why</w:t>
      </w:r>
    </w:p>
    <w:tbl>
      <w:tblPr>
        <w:tblStyle w:val="TableGrid"/>
        <w:tblW w:w="0" w:type="auto"/>
        <w:tblLook w:val="04A0" w:firstRow="1" w:lastRow="0" w:firstColumn="1" w:lastColumn="0" w:noHBand="0" w:noVBand="1"/>
      </w:tblPr>
      <w:tblGrid>
        <w:gridCol w:w="1345"/>
        <w:gridCol w:w="1800"/>
        <w:gridCol w:w="6205"/>
      </w:tblGrid>
      <w:tr w:rsidR="00421309" w14:paraId="38B018BB" w14:textId="77777777" w:rsidTr="00421309">
        <w:tc>
          <w:tcPr>
            <w:tcW w:w="1345" w:type="dxa"/>
          </w:tcPr>
          <w:p w14:paraId="6905EE7D" w14:textId="5C24A903" w:rsidR="00421309" w:rsidRDefault="00421309">
            <w:r>
              <w:t>Variable</w:t>
            </w:r>
          </w:p>
        </w:tc>
        <w:tc>
          <w:tcPr>
            <w:tcW w:w="1800" w:type="dxa"/>
          </w:tcPr>
          <w:p w14:paraId="239B24E0" w14:textId="25D478E5" w:rsidR="00421309" w:rsidRDefault="00421309">
            <w:r>
              <w:t>Type</w:t>
            </w:r>
          </w:p>
        </w:tc>
        <w:tc>
          <w:tcPr>
            <w:tcW w:w="6205" w:type="dxa"/>
          </w:tcPr>
          <w:p w14:paraId="11E27BB2" w14:textId="1DE1AC81" w:rsidR="00421309" w:rsidRDefault="00421309">
            <w:r>
              <w:t>Reason</w:t>
            </w:r>
          </w:p>
        </w:tc>
      </w:tr>
      <w:tr w:rsidR="00421309" w14:paraId="6513D651" w14:textId="77777777" w:rsidTr="00421309">
        <w:tc>
          <w:tcPr>
            <w:tcW w:w="1345" w:type="dxa"/>
          </w:tcPr>
          <w:p w14:paraId="56B19932" w14:textId="7CCC65D6" w:rsidR="00421309" w:rsidRDefault="00421309">
            <w:proofErr w:type="gramStart"/>
            <w:r>
              <w:lastRenderedPageBreak/>
              <w:t>e.g.</w:t>
            </w:r>
            <w:commentRangeStart w:id="13"/>
            <w:proofErr w:type="gramEnd"/>
            <w:r>
              <w:t xml:space="preserve"> BMI</w:t>
            </w:r>
            <w:commentRangeEnd w:id="13"/>
            <w:r w:rsidR="004D68C3">
              <w:rPr>
                <w:rStyle w:val="CommentReference"/>
              </w:rPr>
              <w:commentReference w:id="13"/>
            </w:r>
          </w:p>
        </w:tc>
        <w:tc>
          <w:tcPr>
            <w:tcW w:w="1800" w:type="dxa"/>
          </w:tcPr>
          <w:p w14:paraId="764EF624" w14:textId="18A3EC26" w:rsidR="00421309" w:rsidRDefault="00421309">
            <w:r>
              <w:t xml:space="preserve">Predictor </w:t>
            </w:r>
          </w:p>
        </w:tc>
        <w:tc>
          <w:tcPr>
            <w:tcW w:w="6205" w:type="dxa"/>
          </w:tcPr>
          <w:p w14:paraId="4E45C142" w14:textId="1B0482FB" w:rsidR="00421309" w:rsidRDefault="00421309">
            <w:r>
              <w:t xml:space="preserve">BMI may affect our measure of </w:t>
            </w:r>
            <w:proofErr w:type="spellStart"/>
            <w:r>
              <w:t>DNAmAge</w:t>
            </w:r>
            <w:proofErr w:type="spellEnd"/>
            <w:r>
              <w:t xml:space="preserve"> in adulthood so we should control for it in our analysis of the effect of catchup growth early in life</w:t>
            </w:r>
          </w:p>
        </w:tc>
      </w:tr>
      <w:tr w:rsidR="00421309" w14:paraId="6F81902F" w14:textId="77777777" w:rsidTr="00421309">
        <w:tc>
          <w:tcPr>
            <w:tcW w:w="1345" w:type="dxa"/>
          </w:tcPr>
          <w:p w14:paraId="4511DD5B" w14:textId="5A809DDA" w:rsidR="00421309" w:rsidRDefault="0047146B">
            <w:r>
              <w:t>Weight</w:t>
            </w:r>
          </w:p>
        </w:tc>
        <w:tc>
          <w:tcPr>
            <w:tcW w:w="1800" w:type="dxa"/>
          </w:tcPr>
          <w:p w14:paraId="5965D688" w14:textId="46D51CCD" w:rsidR="00421309" w:rsidRDefault="0047146B">
            <w:r>
              <w:t>Predictor</w:t>
            </w:r>
          </w:p>
        </w:tc>
        <w:tc>
          <w:tcPr>
            <w:tcW w:w="6205" w:type="dxa"/>
          </w:tcPr>
          <w:p w14:paraId="32E3FD84" w14:textId="6F04CA90" w:rsidR="00421309" w:rsidRDefault="0047146B">
            <w:r>
              <w:t>Way to measure catch-up growth in children. Type of weight is important though</w:t>
            </w:r>
            <w:r w:rsidR="00F84CAF">
              <w:t>--</w:t>
            </w:r>
            <w:r>
              <w:t xml:space="preserve"> </w:t>
            </w:r>
            <w:r w:rsidR="00F84CAF">
              <w:t xml:space="preserve">weight gain through increased adiposity predicts adverse health outcomes. Weight catch-up can also happen during a broader time interval (as opposed to height catch-up).  Kids that recover from some type of faltering (malnutrition or disease induced </w:t>
            </w:r>
            <w:proofErr w:type="spellStart"/>
            <w:r w:rsidR="00F84CAF">
              <w:t>usu</w:t>
            </w:r>
            <w:r w:rsidR="001002E7">
              <w:t>sually</w:t>
            </w:r>
            <w:proofErr w:type="spellEnd"/>
            <w:r w:rsidR="00F84CAF">
              <w:t xml:space="preserve">) </w:t>
            </w:r>
            <w:r w:rsidR="001002E7">
              <w:t xml:space="preserve">seem to </w:t>
            </w:r>
            <w:r w:rsidR="00F84CAF">
              <w:t>often</w:t>
            </w:r>
            <w:r w:rsidR="001002E7">
              <w:t>times</w:t>
            </w:r>
            <w:r w:rsidR="00F84CAF">
              <w:t xml:space="preserve"> have altered body compositions with increased adiposity</w:t>
            </w:r>
            <w:r w:rsidR="001002E7">
              <w:t xml:space="preserve"> and atrophic muscles. Can also exhibit down regulated immune function—not enough energy for maintenance= increased epigenetic age</w:t>
            </w:r>
            <w:r w:rsidR="00C16A6A">
              <w:t xml:space="preserve">. </w:t>
            </w:r>
            <w:r w:rsidR="00B1069D">
              <w:t>Rapid weight gain in babies also associated with obesity risk (even childhood obesity)</w:t>
            </w:r>
          </w:p>
        </w:tc>
      </w:tr>
      <w:tr w:rsidR="00421309" w14:paraId="4897B1C7" w14:textId="77777777" w:rsidTr="00421309">
        <w:tc>
          <w:tcPr>
            <w:tcW w:w="1345" w:type="dxa"/>
          </w:tcPr>
          <w:p w14:paraId="5885561B" w14:textId="0187B2CA" w:rsidR="00421309" w:rsidRDefault="00F84CAF">
            <w:r>
              <w:t>Height</w:t>
            </w:r>
          </w:p>
        </w:tc>
        <w:tc>
          <w:tcPr>
            <w:tcW w:w="1800" w:type="dxa"/>
          </w:tcPr>
          <w:p w14:paraId="0E452D8B" w14:textId="77F0A264" w:rsidR="00421309" w:rsidRDefault="00F84CAF">
            <w:r>
              <w:t>Predictor</w:t>
            </w:r>
          </w:p>
        </w:tc>
        <w:tc>
          <w:tcPr>
            <w:tcW w:w="6205" w:type="dxa"/>
          </w:tcPr>
          <w:p w14:paraId="0EF0D7E9" w14:textId="6F0343D0" w:rsidR="00421309" w:rsidRDefault="00F84CAF">
            <w:r>
              <w:t xml:space="preserve">Catch-up in height possible, but full growth potential might not be reached if faltering occurs during infancy. Babies born smaller still likely to be shorter adults </w:t>
            </w:r>
            <w:r w:rsidR="001002E7">
              <w:t xml:space="preserve">even though they may grow at accelerated rates. This is </w:t>
            </w:r>
            <w:r>
              <w:t xml:space="preserve">because </w:t>
            </w:r>
            <w:r w:rsidR="001002E7">
              <w:t xml:space="preserve">post-natal growth is exponential until about age 3. I think it’s </w:t>
            </w:r>
            <w:proofErr w:type="spellStart"/>
            <w:r w:rsidR="001002E7">
              <w:t>gonna</w:t>
            </w:r>
            <w:proofErr w:type="spellEnd"/>
            <w:r w:rsidR="001002E7">
              <w:t xml:space="preserve"> be important to look at both catch-up in </w:t>
            </w:r>
            <w:commentRangeStart w:id="14"/>
            <w:r w:rsidR="001002E7">
              <w:t xml:space="preserve">height and weight together, </w:t>
            </w:r>
            <w:commentRangeEnd w:id="14"/>
            <w:r w:rsidR="00960186">
              <w:rPr>
                <w:rStyle w:val="CommentReference"/>
              </w:rPr>
              <w:commentReference w:id="14"/>
            </w:r>
            <w:r w:rsidR="001002E7">
              <w:t>because accelerated weight gain without accelerated height gain is indicative of substantial investment in current survival and early reproduction. Investing more energy into fat stores, especially for women, probably allows for buffered reproduction early</w:t>
            </w:r>
            <w:r w:rsidR="003B70B4">
              <w:t xml:space="preserve"> at the detriment to future survival (smaller size, early senescence)</w:t>
            </w:r>
          </w:p>
        </w:tc>
      </w:tr>
      <w:tr w:rsidR="00421309" w14:paraId="017E57B8" w14:textId="77777777" w:rsidTr="00421309">
        <w:tc>
          <w:tcPr>
            <w:tcW w:w="1345" w:type="dxa"/>
          </w:tcPr>
          <w:p w14:paraId="7E8BF89B" w14:textId="4AA18D88" w:rsidR="00421309" w:rsidRDefault="003B70B4">
            <w:r>
              <w:t xml:space="preserve">Skin fold thickness </w:t>
            </w:r>
          </w:p>
        </w:tc>
        <w:tc>
          <w:tcPr>
            <w:tcW w:w="1800" w:type="dxa"/>
          </w:tcPr>
          <w:p w14:paraId="5ACD3FED" w14:textId="1D7D4AC6" w:rsidR="00421309" w:rsidRDefault="003B70B4">
            <w:r>
              <w:t>Predictor</w:t>
            </w:r>
          </w:p>
        </w:tc>
        <w:tc>
          <w:tcPr>
            <w:tcW w:w="6205" w:type="dxa"/>
          </w:tcPr>
          <w:p w14:paraId="0F1A5D6A" w14:textId="0E711C46" w:rsidR="00421309" w:rsidRDefault="003B70B4">
            <w:r>
              <w:t xml:space="preserve">Measure of adiposity </w:t>
            </w:r>
            <w:r w:rsidR="00912C1C">
              <w:t>^^</w:t>
            </w:r>
          </w:p>
        </w:tc>
      </w:tr>
      <w:tr w:rsidR="00421309" w14:paraId="2CFD6FDB" w14:textId="77777777" w:rsidTr="00421309">
        <w:tc>
          <w:tcPr>
            <w:tcW w:w="1345" w:type="dxa"/>
          </w:tcPr>
          <w:p w14:paraId="06CE5C69" w14:textId="5AE838CE" w:rsidR="003B70B4" w:rsidRDefault="003B70B4">
            <w:commentRangeStart w:id="15"/>
            <w:r>
              <w:t>Smoking</w:t>
            </w:r>
            <w:commentRangeEnd w:id="15"/>
            <w:r w:rsidR="00960186">
              <w:rPr>
                <w:rStyle w:val="CommentReference"/>
              </w:rPr>
              <w:commentReference w:id="15"/>
            </w:r>
          </w:p>
          <w:p w14:paraId="78098FFD" w14:textId="16A1123F" w:rsidR="003B70B4" w:rsidRDefault="003B70B4">
            <w:r>
              <w:t xml:space="preserve">late life disease exposure, </w:t>
            </w:r>
          </w:p>
          <w:p w14:paraId="66F7E7C3" w14:textId="375E8917" w:rsidR="00421309" w:rsidRDefault="003B70B4">
            <w:r>
              <w:t xml:space="preserve"> Early cancer, </w:t>
            </w:r>
          </w:p>
        </w:tc>
        <w:tc>
          <w:tcPr>
            <w:tcW w:w="1800" w:type="dxa"/>
          </w:tcPr>
          <w:p w14:paraId="4F830D57" w14:textId="6F3123A4" w:rsidR="00421309" w:rsidRDefault="003B70B4">
            <w:r>
              <w:t>Predictor</w:t>
            </w:r>
          </w:p>
        </w:tc>
        <w:tc>
          <w:tcPr>
            <w:tcW w:w="6205" w:type="dxa"/>
          </w:tcPr>
          <w:p w14:paraId="71A39E51" w14:textId="219A4E7B" w:rsidR="003B70B4" w:rsidRDefault="003B70B4">
            <w:r>
              <w:t xml:space="preserve">May be hard to control for these things, but anything detrimental to health would probably accelerate epigenetic </w:t>
            </w:r>
            <w:proofErr w:type="gramStart"/>
            <w:r>
              <w:t>age, and</w:t>
            </w:r>
            <w:proofErr w:type="gramEnd"/>
            <w:r>
              <w:t xml:space="preserve"> confound results. </w:t>
            </w:r>
          </w:p>
        </w:tc>
      </w:tr>
      <w:tr w:rsidR="00DE7F77" w14:paraId="5BA96214" w14:textId="77777777" w:rsidTr="00421309">
        <w:trPr>
          <w:ins w:id="16" w:author="Calen Patrick Ryan" w:date="2021-08-24T11:55:00Z"/>
        </w:trPr>
        <w:tc>
          <w:tcPr>
            <w:tcW w:w="1345" w:type="dxa"/>
          </w:tcPr>
          <w:p w14:paraId="163F40C2" w14:textId="69F7D62A" w:rsidR="00DE7F77" w:rsidRDefault="00DE7F77">
            <w:pPr>
              <w:rPr>
                <w:ins w:id="17" w:author="Calen Patrick Ryan" w:date="2021-08-24T11:55:00Z"/>
              </w:rPr>
            </w:pPr>
            <w:ins w:id="18" w:author="Calen Patrick Ryan" w:date="2021-08-24T11:55:00Z">
              <w:r>
                <w:t>Sex</w:t>
              </w:r>
            </w:ins>
          </w:p>
        </w:tc>
        <w:tc>
          <w:tcPr>
            <w:tcW w:w="1800" w:type="dxa"/>
          </w:tcPr>
          <w:p w14:paraId="13A40DBF" w14:textId="77777777" w:rsidR="00DE7F77" w:rsidRDefault="00DE7F77">
            <w:pPr>
              <w:rPr>
                <w:ins w:id="19" w:author="Calen Patrick Ryan" w:date="2021-08-24T11:55:00Z"/>
              </w:rPr>
            </w:pPr>
          </w:p>
        </w:tc>
        <w:tc>
          <w:tcPr>
            <w:tcW w:w="6205" w:type="dxa"/>
          </w:tcPr>
          <w:p w14:paraId="17B025DE" w14:textId="690EC871" w:rsidR="00DE7F77" w:rsidRDefault="00DE7F77">
            <w:pPr>
              <w:rPr>
                <w:ins w:id="20" w:author="Calen Patrick Ryan" w:date="2021-08-24T11:55:00Z"/>
              </w:rPr>
            </w:pPr>
            <w:ins w:id="21" w:author="Calen Patrick Ryan" w:date="2021-08-24T11:55:00Z">
              <w:r>
                <w:t>There are men in the study</w:t>
              </w:r>
            </w:ins>
            <w:ins w:id="22" w:author="Calen Patrick Ryan" w:date="2021-08-24T11:57:00Z">
              <w:r>
                <w:t xml:space="preserve">. Stratify based on sex. </w:t>
              </w:r>
            </w:ins>
          </w:p>
        </w:tc>
      </w:tr>
    </w:tbl>
    <w:p w14:paraId="59BEBBF2" w14:textId="67A85B8A" w:rsidR="00421309" w:rsidRDefault="00421309"/>
    <w:p w14:paraId="40CCB9F7" w14:textId="090703BD" w:rsidR="00CA5441" w:rsidRDefault="00CA5441"/>
    <w:p w14:paraId="5D7944F5" w14:textId="77777777" w:rsidR="00667CCB" w:rsidRDefault="00667CCB"/>
    <w:p w14:paraId="6D271651" w14:textId="105762BE" w:rsidR="00CA5441" w:rsidRDefault="00CA5441">
      <w:r>
        <w:t>Any other thoughts, comments, ideas?</w:t>
      </w:r>
    </w:p>
    <w:p w14:paraId="0373D08B" w14:textId="3FF3E6B4" w:rsidR="00667CCB" w:rsidRDefault="00667CCB" w:rsidP="00667CCB">
      <w:pPr>
        <w:pStyle w:val="ListParagraph"/>
        <w:numPr>
          <w:ilvl w:val="0"/>
          <w:numId w:val="4"/>
        </w:numPr>
      </w:pPr>
      <w:r>
        <w:t xml:space="preserve">Early menarche associated with AA for </w:t>
      </w:r>
      <w:proofErr w:type="spellStart"/>
      <w:r>
        <w:t>GrimAge</w:t>
      </w:r>
      <w:proofErr w:type="spellEnd"/>
      <w:ins w:id="23" w:author="Calen Patrick Ryan" w:date="2021-08-09T12:25:00Z">
        <w:r w:rsidR="008A5A5B">
          <w:t xml:space="preserve"> (Are there diffs in age at menarche among catch-up growth girls? Not necessarily important, just interested)</w:t>
        </w:r>
      </w:ins>
    </w:p>
    <w:p w14:paraId="539822CF" w14:textId="74E3F880" w:rsidR="00667CCB" w:rsidRDefault="00667CCB" w:rsidP="00667CCB">
      <w:pPr>
        <w:pStyle w:val="ListParagraph"/>
        <w:numPr>
          <w:ilvl w:val="0"/>
          <w:numId w:val="4"/>
        </w:numPr>
      </w:pPr>
      <w:r>
        <w:t xml:space="preserve">use </w:t>
      </w:r>
      <w:proofErr w:type="spellStart"/>
      <w:r w:rsidR="00E42154">
        <w:t>GrimAge</w:t>
      </w:r>
      <w:proofErr w:type="spellEnd"/>
      <w:r w:rsidR="00E42154">
        <w:t xml:space="preserve">, </w:t>
      </w:r>
      <w:proofErr w:type="spellStart"/>
      <w:r>
        <w:t>PhenoAge</w:t>
      </w:r>
      <w:proofErr w:type="spellEnd"/>
      <w:r>
        <w:t>, Horvath intrinsic, Hannum extrinsic</w:t>
      </w:r>
      <w:ins w:id="24" w:author="Calen Patrick Ryan" w:date="2021-08-09T12:25:00Z">
        <w:r w:rsidR="008A5A5B">
          <w:t xml:space="preserve"> (I think so too</w:t>
        </w:r>
      </w:ins>
      <w:ins w:id="25" w:author="Calen Patrick Ryan" w:date="2021-08-09T12:26:00Z">
        <w:r w:rsidR="008A5A5B">
          <w:t xml:space="preserve"> – we just need to rationalize a tiny bit why these are the go-to clocks)</w:t>
        </w:r>
      </w:ins>
    </w:p>
    <w:p w14:paraId="15ECDE06" w14:textId="35F368C9" w:rsidR="00667CCB" w:rsidRDefault="00667CCB" w:rsidP="00667CCB">
      <w:pPr>
        <w:pStyle w:val="ListParagraph"/>
        <w:numPr>
          <w:ilvl w:val="0"/>
          <w:numId w:val="4"/>
        </w:numPr>
      </w:pPr>
      <w:r>
        <w:t xml:space="preserve">I’m going to read a paper on </w:t>
      </w:r>
      <w:proofErr w:type="gramStart"/>
      <w:r>
        <w:t>this</w:t>
      </w:r>
      <w:proofErr w:type="gramEnd"/>
      <w:r>
        <w:t xml:space="preserve"> but it seems like catch-up growth </w:t>
      </w:r>
      <w:r w:rsidR="00E42154">
        <w:t>might</w:t>
      </w:r>
      <w:r>
        <w:t xml:space="preserve"> impact muscle anabolism? </w:t>
      </w:r>
      <w:r w:rsidR="00E42154">
        <w:t>– unconfirmed I’ll read more about this</w:t>
      </w:r>
      <w:ins w:id="26" w:author="Calen Patrick Ryan" w:date="2021-08-09T12:26:00Z">
        <w:r w:rsidR="008A5A5B">
          <w:t xml:space="preserve"> – interesting. </w:t>
        </w:r>
      </w:ins>
    </w:p>
    <w:p w14:paraId="577AB9EA" w14:textId="706C5206" w:rsidR="00E42154" w:rsidRDefault="00E42154" w:rsidP="00667CCB">
      <w:pPr>
        <w:pStyle w:val="ListParagraph"/>
        <w:numPr>
          <w:ilvl w:val="0"/>
          <w:numId w:val="4"/>
        </w:numPr>
      </w:pPr>
      <w:r>
        <w:t>Catch-up growth also increases oxidative damage and telomere loss in non-human animals</w:t>
      </w:r>
      <w:ins w:id="27" w:author="Calen Patrick Ryan" w:date="2021-08-09T12:26:00Z">
        <w:r w:rsidR="008A5A5B">
          <w:t xml:space="preserve"> </w:t>
        </w:r>
      </w:ins>
      <w:ins w:id="28" w:author="Calen Patrick Ryan" w:date="2021-08-09T12:27:00Z">
        <w:r w:rsidR="008A5A5B">
          <w:t xml:space="preserve">– Yeah. You included this in the introduction, but I wonder if there might also be a reason to mention WHY we use epigenetic clocks over those? </w:t>
        </w:r>
      </w:ins>
      <w:ins w:id="29" w:author="Calen Patrick Ryan" w:date="2021-08-09T12:28:00Z">
        <w:r w:rsidR="008A5A5B">
          <w:t>Main reason in my view is that they tend to be more accurate, stronger/better predictors of those outcomes.</w:t>
        </w:r>
      </w:ins>
    </w:p>
    <w:p w14:paraId="34383BDC" w14:textId="1825EC82" w:rsidR="00E42154" w:rsidRDefault="00E42154" w:rsidP="00E42154">
      <w:pPr>
        <w:pStyle w:val="ListParagraph"/>
        <w:numPr>
          <w:ilvl w:val="1"/>
          <w:numId w:val="4"/>
        </w:numPr>
      </w:pPr>
      <w:r>
        <w:t>Food insecurity does this as well, however diet restriction enhances maintenance. Re feeding after diet restriction causes more energy -&gt; growth and less to maintenance (decrease lifespan)</w:t>
      </w:r>
    </w:p>
    <w:p w14:paraId="01EF0754" w14:textId="62D3F9E1" w:rsidR="00E42154" w:rsidRDefault="00E42154" w:rsidP="00E42154">
      <w:pPr>
        <w:pStyle w:val="ListParagraph"/>
        <w:numPr>
          <w:ilvl w:val="0"/>
          <w:numId w:val="4"/>
        </w:numPr>
      </w:pPr>
      <w:r>
        <w:t xml:space="preserve">Catch-up growth selected for because long term health effects arise after reproduction </w:t>
      </w:r>
      <w:ins w:id="30" w:author="Calen Patrick Ryan" w:date="2021-08-09T12:28:00Z">
        <w:r w:rsidR="008A5A5B">
          <w:t xml:space="preserve">(Yes, exactly. Good insight into the selective processes that could lead to </w:t>
        </w:r>
      </w:ins>
      <w:ins w:id="31" w:author="Calen Patrick Ryan" w:date="2021-08-09T12:29:00Z">
        <w:r w:rsidR="008A5A5B">
          <w:t>catch-up growth, even though they are ‘costly’ to the individual)</w:t>
        </w:r>
      </w:ins>
    </w:p>
    <w:p w14:paraId="6DB010B9" w14:textId="1F67F2FB" w:rsidR="00E42154" w:rsidRDefault="00E42154" w:rsidP="00E42154">
      <w:pPr>
        <w:pStyle w:val="ListParagraph"/>
        <w:numPr>
          <w:ilvl w:val="0"/>
          <w:numId w:val="4"/>
        </w:numPr>
      </w:pPr>
      <w:r>
        <w:t xml:space="preserve">Were also looking at one specific type of </w:t>
      </w:r>
      <w:proofErr w:type="gramStart"/>
      <w:r>
        <w:t>catch up</w:t>
      </w:r>
      <w:proofErr w:type="gramEnd"/>
      <w:r>
        <w:t xml:space="preserve"> growth </w:t>
      </w:r>
      <w:r w:rsidR="00CB29F5">
        <w:t>(</w:t>
      </w:r>
      <w:r>
        <w:t>accelerated growth</w:t>
      </w:r>
      <w:r w:rsidR="00CB29F5">
        <w:t>)</w:t>
      </w:r>
    </w:p>
    <w:p w14:paraId="188B7FBE" w14:textId="0F34F674" w:rsidR="00E42154" w:rsidRDefault="00E42154" w:rsidP="00E42154">
      <w:pPr>
        <w:pStyle w:val="ListParagraph"/>
        <w:numPr>
          <w:ilvl w:val="1"/>
          <w:numId w:val="4"/>
        </w:numPr>
      </w:pPr>
      <w:r>
        <w:t xml:space="preserve">Catch-up can also happen by extending the time to maturity </w:t>
      </w:r>
    </w:p>
    <w:p w14:paraId="46E4DEC0" w14:textId="77777777" w:rsidR="008A5A5B" w:rsidRDefault="00E42154" w:rsidP="00E42154">
      <w:pPr>
        <w:pStyle w:val="ListParagraph"/>
        <w:numPr>
          <w:ilvl w:val="1"/>
          <w:numId w:val="4"/>
        </w:numPr>
        <w:rPr>
          <w:ins w:id="32" w:author="Calen Patrick Ryan" w:date="2021-08-09T12:29:00Z"/>
        </w:rPr>
      </w:pPr>
      <w:r>
        <w:t>The adverse effects of accelerated growth made more extreme when growth occurs in a shorter period (</w:t>
      </w:r>
      <w:r w:rsidR="001B6F1C">
        <w:t>ox damage/telomere loss in three spined sticklebacks)</w:t>
      </w:r>
      <w:r w:rsidR="00CB29F5">
        <w:t>--</w:t>
      </w:r>
      <w:r w:rsidR="001B6F1C">
        <w:t xml:space="preserve"> </w:t>
      </w:r>
    </w:p>
    <w:p w14:paraId="1F62EE4C" w14:textId="673B8D62" w:rsidR="00E42154" w:rsidRDefault="001B6F1C" w:rsidP="00E42154">
      <w:pPr>
        <w:pStyle w:val="ListParagraph"/>
        <w:numPr>
          <w:ilvl w:val="1"/>
          <w:numId w:val="4"/>
        </w:numPr>
        <w:rPr>
          <w:ins w:id="33" w:author="Calen Patrick Ryan" w:date="2021-08-09T12:29:00Z"/>
        </w:rPr>
      </w:pPr>
      <w:r>
        <w:t>makes sense because more energy would have to be allocated to growth</w:t>
      </w:r>
    </w:p>
    <w:p w14:paraId="72ABE8CD" w14:textId="5541820B" w:rsidR="00960186" w:rsidRDefault="00960186" w:rsidP="00E42154">
      <w:pPr>
        <w:pStyle w:val="ListParagraph"/>
        <w:numPr>
          <w:ilvl w:val="1"/>
          <w:numId w:val="4"/>
        </w:numPr>
      </w:pPr>
      <w:ins w:id="34" w:author="Calen Patrick Ryan" w:date="2021-08-09T12:29:00Z">
        <w:r>
          <w:t>Very</w:t>
        </w:r>
      </w:ins>
      <w:ins w:id="35" w:author="Calen Patrick Ryan" w:date="2021-08-09T12:30:00Z">
        <w:r>
          <w:t xml:space="preserve"> good point. I wonder under what socioecological conditions we might expect this to </w:t>
        </w:r>
        <w:proofErr w:type="gramStart"/>
        <w:r>
          <w:t>happen</w:t>
        </w:r>
      </w:ins>
      <w:ins w:id="36" w:author="Calen Patrick Ryan" w:date="2021-08-09T12:31:00Z">
        <w:r>
          <w:t>?</w:t>
        </w:r>
      </w:ins>
      <w:proofErr w:type="gramEnd"/>
      <w:ins w:id="37" w:author="Calen Patrick Ryan" w:date="2021-08-09T12:30:00Z">
        <w:r>
          <w:t xml:space="preserve"> (I suspect bad conditions very early, but decent during childhood and adolescence</w:t>
        </w:r>
      </w:ins>
      <w:ins w:id="38" w:author="Calen Patrick Ryan" w:date="2021-08-09T12:31:00Z">
        <w:r>
          <w:t>. On the other hand, catchup growth may be something that just happens because it doesn’t “know” if conditions will get better, and the body just takes early adversity as a cue to grow faster).</w:t>
        </w:r>
      </w:ins>
    </w:p>
    <w:p w14:paraId="65E43755" w14:textId="4D26C8AC" w:rsidR="00CA5441" w:rsidRDefault="00B1069D" w:rsidP="00B1069D">
      <w:pPr>
        <w:pStyle w:val="ListParagraph"/>
        <w:numPr>
          <w:ilvl w:val="0"/>
          <w:numId w:val="4"/>
        </w:numPr>
        <w:rPr>
          <w:ins w:id="39" w:author="Calen Patrick Ryan" w:date="2021-08-09T12:32:00Z"/>
        </w:rPr>
      </w:pPr>
      <w:r>
        <w:t>Catch-up growth measured through upward centile crossing, but we</w:t>
      </w:r>
      <w:r w:rsidR="00912C1C">
        <w:t xml:space="preserve"> still</w:t>
      </w:r>
      <w:r>
        <w:t xml:space="preserve"> need to define what counts  </w:t>
      </w:r>
    </w:p>
    <w:p w14:paraId="63ED3ECE" w14:textId="50AF111F" w:rsidR="00960186" w:rsidRDefault="00960186">
      <w:pPr>
        <w:pStyle w:val="ListParagraph"/>
        <w:numPr>
          <w:ilvl w:val="1"/>
          <w:numId w:val="4"/>
        </w:numPr>
        <w:pPrChange w:id="40" w:author="Calen Patrick Ryan" w:date="2021-08-09T12:32:00Z">
          <w:pPr>
            <w:pStyle w:val="ListParagraph"/>
            <w:numPr>
              <w:numId w:val="4"/>
            </w:numPr>
            <w:ind w:hanging="360"/>
          </w:pPr>
        </w:pPrChange>
      </w:pPr>
      <w:ins w:id="41" w:author="Calen Patrick Ryan" w:date="2021-08-09T12:32:00Z">
        <w:r>
          <w:t>Yeah. I’d be very happy if we could just use Z-scores for our population and call it a day. These WHO reference panels are a pain.</w:t>
        </w:r>
      </w:ins>
    </w:p>
    <w:sectPr w:rsidR="00960186" w:rsidSect="00411E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Calen Patrick Ryan" w:date="2021-08-24T11:33:00Z" w:initials="CPR">
    <w:p w14:paraId="01866EE9" w14:textId="00C81644" w:rsidR="004D68C3" w:rsidRDefault="004D68C3">
      <w:pPr>
        <w:pStyle w:val="CommentText"/>
      </w:pPr>
      <w:r>
        <w:rPr>
          <w:rStyle w:val="CommentReference"/>
        </w:rPr>
        <w:annotationRef/>
      </w:r>
      <w:r>
        <w:t xml:space="preserve">What about pregnant women? </w:t>
      </w:r>
    </w:p>
  </w:comment>
  <w:comment w:id="14" w:author="Calen Patrick Ryan" w:date="2021-08-09T12:33:00Z" w:initials="CPR">
    <w:p w14:paraId="51BD0DD0" w14:textId="3F64890C" w:rsidR="00960186" w:rsidRDefault="00960186">
      <w:pPr>
        <w:pStyle w:val="CommentText"/>
      </w:pPr>
      <w:r>
        <w:rPr>
          <w:rStyle w:val="CommentReference"/>
        </w:rPr>
        <w:annotationRef/>
      </w:r>
      <w:proofErr w:type="gramStart"/>
      <w:r>
        <w:t>Yeah</w:t>
      </w:r>
      <w:proofErr w:type="gramEnd"/>
      <w:r>
        <w:t xml:space="preserve"> so maybe a height/weight for age measure? </w:t>
      </w:r>
    </w:p>
  </w:comment>
  <w:comment w:id="15" w:author="Calen Patrick Ryan" w:date="2021-08-09T12:34:00Z" w:initials="CPR">
    <w:p w14:paraId="0EEA5E9D" w14:textId="6CCE521E" w:rsidR="00960186" w:rsidRDefault="00960186">
      <w:pPr>
        <w:pStyle w:val="CommentText"/>
      </w:pPr>
      <w:r>
        <w:rPr>
          <w:rStyle w:val="CommentReference"/>
        </w:rPr>
        <w:annotationRef/>
      </w:r>
      <w:r>
        <w:t>We do have smoking. We have other diseases but arguably they are not only a cause, but possibly a consequence of catch-up growth, so we might not want to overcontrol for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866EE9" w15:done="0"/>
  <w15:commentEx w15:paraId="51BD0DD0" w15:done="0"/>
  <w15:commentEx w15:paraId="0EEA5E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F577A" w16cex:dateUtc="2021-08-24T18:33:00Z"/>
  <w16cex:commentExtensible w16cex:durableId="24BB9F28" w16cex:dateUtc="2021-08-09T18:33:00Z"/>
  <w16cex:commentExtensible w16cex:durableId="24BB9F48" w16cex:dateUtc="2021-08-09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866EE9" w16cid:durableId="24CF577A"/>
  <w16cid:commentId w16cid:paraId="51BD0DD0" w16cid:durableId="24BB9F28"/>
  <w16cid:commentId w16cid:paraId="0EEA5E9D" w16cid:durableId="24BB9F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36D87"/>
    <w:multiLevelType w:val="hybridMultilevel"/>
    <w:tmpl w:val="84B0D9FE"/>
    <w:lvl w:ilvl="0" w:tplc="D77400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765D6"/>
    <w:multiLevelType w:val="hybridMultilevel"/>
    <w:tmpl w:val="1AD6F706"/>
    <w:lvl w:ilvl="0" w:tplc="18EC901C">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B4451"/>
    <w:multiLevelType w:val="hybridMultilevel"/>
    <w:tmpl w:val="F484F8B6"/>
    <w:lvl w:ilvl="0" w:tplc="37B4561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56C11"/>
    <w:multiLevelType w:val="hybridMultilevel"/>
    <w:tmpl w:val="32FC7CF4"/>
    <w:lvl w:ilvl="0" w:tplc="20745C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len Patrick Ryan">
    <w15:presenceInfo w15:providerId="AD" w15:userId="S::cpr183@ads.northwestern.edu::9657553f-4ee3-473a-8af3-3bcdebfc2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09"/>
    <w:rsid w:val="001002E7"/>
    <w:rsid w:val="001B6F1C"/>
    <w:rsid w:val="002C1028"/>
    <w:rsid w:val="002E27F6"/>
    <w:rsid w:val="00333CBA"/>
    <w:rsid w:val="003B70B4"/>
    <w:rsid w:val="00411E12"/>
    <w:rsid w:val="00421309"/>
    <w:rsid w:val="00421330"/>
    <w:rsid w:val="0047146B"/>
    <w:rsid w:val="004D68C3"/>
    <w:rsid w:val="00667CCB"/>
    <w:rsid w:val="008A5A5B"/>
    <w:rsid w:val="008D04F8"/>
    <w:rsid w:val="00912C1C"/>
    <w:rsid w:val="00960186"/>
    <w:rsid w:val="00A87DE6"/>
    <w:rsid w:val="00B1069D"/>
    <w:rsid w:val="00C16A6A"/>
    <w:rsid w:val="00CA5441"/>
    <w:rsid w:val="00CB29F5"/>
    <w:rsid w:val="00CB386F"/>
    <w:rsid w:val="00DE7F77"/>
    <w:rsid w:val="00E42154"/>
    <w:rsid w:val="00E713F5"/>
    <w:rsid w:val="00F8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1A4F1"/>
  <w15:chartTrackingRefBased/>
  <w15:docId w15:val="{06885BF5-F4F9-2A42-AED3-C6C974DB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DE6"/>
    <w:pPr>
      <w:spacing w:after="200"/>
    </w:pPr>
    <w:rPr>
      <w:rFonts w:ascii="Arial" w:hAnsi="Arial"/>
    </w:rPr>
  </w:style>
  <w:style w:type="paragraph" w:styleId="Heading1">
    <w:name w:val="heading 1"/>
    <w:basedOn w:val="Normal"/>
    <w:next w:val="Normal"/>
    <w:link w:val="Heading1Char"/>
    <w:autoRedefine/>
    <w:uiPriority w:val="9"/>
    <w:qFormat/>
    <w:rsid w:val="002E27F6"/>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rsid w:val="00CB386F"/>
    <w:pPr>
      <w:keepNext/>
      <w:keepLines/>
      <w:spacing w:before="40"/>
      <w:outlineLvl w:val="1"/>
    </w:pPr>
    <w:rPr>
      <w:rFonts w:ascii="Helvetica" w:eastAsiaTheme="majorEastAsia" w:hAnsi="Helvetica" w:cstheme="majorBidi"/>
      <w:i/>
      <w:color w:val="000000" w:themeColor="text1"/>
      <w:sz w:val="26"/>
      <w:szCs w:val="26"/>
    </w:rPr>
  </w:style>
  <w:style w:type="paragraph" w:styleId="Heading3">
    <w:name w:val="heading 3"/>
    <w:basedOn w:val="Normal"/>
    <w:next w:val="Normal"/>
    <w:link w:val="Heading3Char"/>
    <w:autoRedefine/>
    <w:uiPriority w:val="9"/>
    <w:semiHidden/>
    <w:unhideWhenUsed/>
    <w:qFormat/>
    <w:rsid w:val="002E27F6"/>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F6"/>
    <w:rPr>
      <w:rFonts w:ascii="Arial Nova" w:eastAsiaTheme="majorEastAsia" w:hAnsi="Arial Nova" w:cstheme="majorBidi"/>
      <w:color w:val="000000" w:themeColor="text1"/>
      <w:sz w:val="32"/>
      <w:szCs w:val="32"/>
    </w:rPr>
  </w:style>
  <w:style w:type="character" w:customStyle="1" w:styleId="Heading2Char">
    <w:name w:val="Heading 2 Char"/>
    <w:basedOn w:val="DefaultParagraphFont"/>
    <w:link w:val="Heading2"/>
    <w:rsid w:val="00CB386F"/>
    <w:rPr>
      <w:rFonts w:ascii="Helvetica" w:eastAsiaTheme="majorEastAsia" w:hAnsi="Helvetica" w:cstheme="majorBidi"/>
      <w:i/>
      <w:color w:val="000000" w:themeColor="text1"/>
      <w:sz w:val="26"/>
      <w:szCs w:val="26"/>
    </w:rPr>
  </w:style>
  <w:style w:type="character" w:customStyle="1" w:styleId="Heading3Char">
    <w:name w:val="Heading 3 Char"/>
    <w:basedOn w:val="DefaultParagraphFont"/>
    <w:link w:val="Heading3"/>
    <w:uiPriority w:val="9"/>
    <w:semiHidden/>
    <w:rsid w:val="002E27F6"/>
    <w:rPr>
      <w:rFonts w:ascii="Arial Nova" w:eastAsiaTheme="majorEastAsia" w:hAnsi="Arial Nova" w:cstheme="majorBidi"/>
      <w:color w:val="000000" w:themeColor="text1"/>
    </w:rPr>
  </w:style>
  <w:style w:type="table" w:styleId="TableGrid">
    <w:name w:val="Table Grid"/>
    <w:basedOn w:val="TableNormal"/>
    <w:uiPriority w:val="39"/>
    <w:rsid w:val="00421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46B"/>
    <w:pPr>
      <w:ind w:left="720"/>
      <w:contextualSpacing/>
    </w:pPr>
  </w:style>
  <w:style w:type="paragraph" w:styleId="BalloonText">
    <w:name w:val="Balloon Text"/>
    <w:basedOn w:val="Normal"/>
    <w:link w:val="BalloonTextChar"/>
    <w:uiPriority w:val="99"/>
    <w:semiHidden/>
    <w:unhideWhenUsed/>
    <w:rsid w:val="008A5A5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5A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60186"/>
    <w:rPr>
      <w:sz w:val="16"/>
      <w:szCs w:val="16"/>
    </w:rPr>
  </w:style>
  <w:style w:type="paragraph" w:styleId="CommentText">
    <w:name w:val="annotation text"/>
    <w:basedOn w:val="Normal"/>
    <w:link w:val="CommentTextChar"/>
    <w:uiPriority w:val="99"/>
    <w:semiHidden/>
    <w:unhideWhenUsed/>
    <w:rsid w:val="00960186"/>
    <w:rPr>
      <w:sz w:val="20"/>
      <w:szCs w:val="20"/>
    </w:rPr>
  </w:style>
  <w:style w:type="character" w:customStyle="1" w:styleId="CommentTextChar">
    <w:name w:val="Comment Text Char"/>
    <w:basedOn w:val="DefaultParagraphFont"/>
    <w:link w:val="CommentText"/>
    <w:uiPriority w:val="99"/>
    <w:semiHidden/>
    <w:rsid w:val="0096018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60186"/>
    <w:rPr>
      <w:b/>
      <w:bCs/>
    </w:rPr>
  </w:style>
  <w:style w:type="character" w:customStyle="1" w:styleId="CommentSubjectChar">
    <w:name w:val="Comment Subject Char"/>
    <w:basedOn w:val="CommentTextChar"/>
    <w:link w:val="CommentSubject"/>
    <w:uiPriority w:val="99"/>
    <w:semiHidden/>
    <w:rsid w:val="0096018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Calen Patrick Ryan</dc:creator>
  <cp:keywords/>
  <dc:description/>
  <cp:lastModifiedBy>Calen Patrick Ryan</cp:lastModifiedBy>
  <cp:revision>5</cp:revision>
  <dcterms:created xsi:type="dcterms:W3CDTF">2021-08-09T18:22:00Z</dcterms:created>
  <dcterms:modified xsi:type="dcterms:W3CDTF">2021-08-24T20:34:00Z</dcterms:modified>
</cp:coreProperties>
</file>