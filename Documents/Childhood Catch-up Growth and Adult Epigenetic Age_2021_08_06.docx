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2283C" w:rsidRDefault="003E4625">
      <w:pPr>
        <w:rPr>
          <w:b/>
        </w:rPr>
      </w:pPr>
      <w:r>
        <w:rPr>
          <w:b/>
        </w:rPr>
        <w:t>Introduction</w:t>
      </w:r>
    </w:p>
    <w:p w14:paraId="00000002" w14:textId="32FDAE50" w:rsidR="0082283C" w:rsidRDefault="003E4625">
      <w:pPr>
        <w:ind w:firstLine="720"/>
      </w:pPr>
      <w:commentRangeStart w:id="0"/>
      <w:del w:id="1" w:author="Calen Patrick Ryan" w:date="2021-08-09T12:12:00Z">
        <w:r w:rsidDel="00D37776">
          <w:delText xml:space="preserve">Infants </w:delText>
        </w:r>
      </w:del>
      <w:ins w:id="2" w:author="Calen Patrick Ryan" w:date="2021-08-09T12:12:00Z">
        <w:r w:rsidR="00D37776">
          <w:t>Org</w:t>
        </w:r>
      </w:ins>
      <w:ins w:id="3" w:author="Calen Patrick Ryan" w:date="2021-08-09T12:13:00Z">
        <w:r w:rsidR="00D37776">
          <w:t>anisms</w:t>
        </w:r>
      </w:ins>
      <w:ins w:id="4" w:author="Calen Patrick Ryan" w:date="2021-08-09T12:12:00Z">
        <w:r w:rsidR="00D37776">
          <w:t xml:space="preserve"> </w:t>
        </w:r>
      </w:ins>
      <w:commentRangeEnd w:id="0"/>
      <w:ins w:id="5" w:author="Calen Patrick Ryan" w:date="2021-08-09T12:13:00Z">
        <w:r w:rsidR="00D37776">
          <w:rPr>
            <w:rStyle w:val="CommentReference"/>
          </w:rPr>
          <w:commentReference w:id="0"/>
        </w:r>
      </w:ins>
      <w:r>
        <w:t>who are born small for gestational age, or who experience early growth faltering have the opportunity for catch-up growth should environmental conditions improve (Boersma and Wit 1997; Singhal 2017; Wells 2018; Metcalfe and Monaghan 2001). Catch-up</w:t>
      </w:r>
      <w:r>
        <w:t xml:space="preserve"> growth is marked by rapid weight or height gain following a period of restricted development </w:t>
      </w:r>
      <w:hyperlink r:id="rId8">
        <w:r>
          <w:t>(Boersma and Wit 1997</w:t>
        </w:r>
      </w:hyperlink>
      <w:r>
        <w:t xml:space="preserve">; </w:t>
      </w:r>
      <w:hyperlink r:id="rId9">
        <w:proofErr w:type="spellStart"/>
        <w:r>
          <w:t>Hornick</w:t>
        </w:r>
        <w:proofErr w:type="spellEnd"/>
        <w:r>
          <w:t xml:space="preserve"> et al. </w:t>
        </w:r>
        <w:r>
          <w:t>2000)</w:t>
        </w:r>
      </w:hyperlink>
      <w:r>
        <w:t xml:space="preserve">. During a catch-up phase, elevated growth rates allow </w:t>
      </w:r>
      <w:del w:id="6" w:author="Calen Patrick Ryan" w:date="2021-08-09T12:14:00Z">
        <w:r w:rsidDel="00D37776">
          <w:delText>a child</w:delText>
        </w:r>
      </w:del>
      <w:ins w:id="7" w:author="Calen Patrick Ryan" w:date="2021-08-09T12:14:00Z">
        <w:r w:rsidR="00D37776">
          <w:t>a young organism</w:t>
        </w:r>
      </w:ins>
      <w:r>
        <w:t xml:space="preserve"> to either approach, or reach their </w:t>
      </w:r>
      <w:proofErr w:type="gramStart"/>
      <w:r>
        <w:t>genetically-predetermined</w:t>
      </w:r>
      <w:proofErr w:type="gramEnd"/>
      <w:r>
        <w:t xml:space="preserve">, “normal” growth curve </w:t>
      </w:r>
      <w:hyperlink r:id="rId10">
        <w:r>
          <w:t>(Boersma and Wit 1997)</w:t>
        </w:r>
      </w:hyperlink>
      <w:r>
        <w:t xml:space="preserve">. However, there is </w:t>
      </w:r>
      <w:r>
        <w:t xml:space="preserve">evidence that such accelerated growth may carry deleterious long-term health effects, suggesting a physiological cost of growth </w:t>
      </w:r>
      <w:hyperlink r:id="rId11">
        <w:r>
          <w:t>(Singhal 2017; Metcalfe and Monaghan 2001; Wells 2018)</w:t>
        </w:r>
      </w:hyperlink>
      <w:r>
        <w:t xml:space="preserve">. </w:t>
      </w:r>
    </w:p>
    <w:p w14:paraId="00000003" w14:textId="77777777" w:rsidR="0082283C" w:rsidRDefault="0082283C">
      <w:pPr>
        <w:ind w:firstLine="720"/>
      </w:pPr>
    </w:p>
    <w:p w14:paraId="00000004" w14:textId="77777777" w:rsidR="0082283C" w:rsidRDefault="003E4625">
      <w:pPr>
        <w:ind w:firstLine="720"/>
      </w:pPr>
      <w:r>
        <w:t>The idea</w:t>
      </w:r>
      <w:r>
        <w:t xml:space="preserve"> that growth carries a biological cost is supported by life history theory, which treats energy as a finite resource that must be partitioned to fitness components. Organisms differentially allocate energy between growth, survival, or reproduction </w:t>
      </w:r>
      <w:hyperlink r:id="rId12">
        <w:r>
          <w:t>(Jones 2011)</w:t>
        </w:r>
      </w:hyperlink>
      <w:r>
        <w:t xml:space="preserve">. The optimal allocation strategy is under selection to maximize fitness. During a period of catch-up growth, it is expected that energy would be diverted away from cell maintenance. Such a </w:t>
      </w:r>
      <w:r>
        <w:t xml:space="preserve">process favors immediate survival and early reproduction over future survival, thus decreasing future life expectancy </w:t>
      </w:r>
      <w:hyperlink r:id="rId13">
        <w:r>
          <w:t>(Wells 2018; Metcalfe and Monaghan 2001)</w:t>
        </w:r>
      </w:hyperlink>
      <w:r>
        <w:t>.  Based on this model, we would exp</w:t>
      </w:r>
      <w:r>
        <w:t>ect more rapid growth to require an even greater energetic input at the further cost of maintenance functions.</w:t>
      </w:r>
    </w:p>
    <w:p w14:paraId="00000005" w14:textId="77777777" w:rsidR="0082283C" w:rsidRDefault="0082283C">
      <w:pPr>
        <w:ind w:firstLine="720"/>
      </w:pPr>
    </w:p>
    <w:p w14:paraId="00000006" w14:textId="1EDC3816" w:rsidR="0082283C" w:rsidRDefault="003E4625">
      <w:pPr>
        <w:ind w:firstLine="720"/>
      </w:pPr>
      <w:r>
        <w:t>The potential cost of accelerated growth has been investigated in multiple non-human species. Catch-up growth in three-spined sticklebacks (</w:t>
      </w:r>
      <w:proofErr w:type="spellStart"/>
      <w:r>
        <w:rPr>
          <w:i/>
        </w:rPr>
        <w:t>Gast</w:t>
      </w:r>
      <w:r>
        <w:rPr>
          <w:i/>
        </w:rPr>
        <w:t>erosteus</w:t>
      </w:r>
      <w:proofErr w:type="spellEnd"/>
      <w:r>
        <w:rPr>
          <w:i/>
        </w:rPr>
        <w:t xml:space="preserve"> aculeatus</w:t>
      </w:r>
      <w:r>
        <w:t>) has been shown to substantially decrease median lifespan, and faster growth in King Penguin (</w:t>
      </w:r>
      <w:r>
        <w:rPr>
          <w:i/>
        </w:rPr>
        <w:t xml:space="preserve">Aptenodytes </w:t>
      </w:r>
      <w:proofErr w:type="spellStart"/>
      <w:r>
        <w:rPr>
          <w:i/>
        </w:rPr>
        <w:t>patagonicus</w:t>
      </w:r>
      <w:proofErr w:type="spellEnd"/>
      <w:r>
        <w:t xml:space="preserve">) chicks is associated with increased oxidative damage and telomere loss </w:t>
      </w:r>
      <w:hyperlink r:id="rId14">
        <w:r>
          <w:t>(Lee, Monaghan, and Metcalfe 2013; Geiger et al. 2012)</w:t>
        </w:r>
      </w:hyperlink>
      <w:r>
        <w:t xml:space="preserve">. </w:t>
      </w:r>
      <w:ins w:id="8" w:author="Calen Patrick Ryan" w:date="2021-08-09T12:15:00Z">
        <w:r w:rsidR="00D37776">
          <w:t>E</w:t>
        </w:r>
        <w:r w:rsidR="00D37776">
          <w:t xml:space="preserve">vidence suggests that early catch-up growth in humans is indicative of non-communicable disease risk and a shorter lifespan </w:t>
        </w:r>
        <w:r w:rsidR="00D37776">
          <w:fldChar w:fldCharType="begin"/>
        </w:r>
        <w:r w:rsidR="00D37776">
          <w:instrText xml:space="preserve"> HYPERLINK "https://www.zotero.org/google-docs/?kHMDBT" \h </w:instrText>
        </w:r>
        <w:r w:rsidR="00D37776">
          <w:fldChar w:fldCharType="separate"/>
        </w:r>
        <w:r w:rsidR="00D37776">
          <w:t>(Metcalfe and Monaghan 2001; Singhal 2017)</w:t>
        </w:r>
        <w:r w:rsidR="00D37776">
          <w:fldChar w:fldCharType="end"/>
        </w:r>
        <w:r w:rsidR="00D37776">
          <w:t xml:space="preserve">. </w:t>
        </w:r>
        <w:commentRangeStart w:id="9"/>
        <w:r w:rsidR="00D37776">
          <w:t>However, t</w:t>
        </w:r>
      </w:ins>
      <w:del w:id="10" w:author="Calen Patrick Ryan" w:date="2021-08-09T12:15:00Z">
        <w:r w:rsidDel="00D37776">
          <w:delText>T</w:delText>
        </w:r>
      </w:del>
      <w:r>
        <w:t>he relationship between catch-up growth and human mortality is more difficult to study due to the prevalence of confounding factors and ethical concerns, as well as logistical complica</w:t>
      </w:r>
      <w:r>
        <w:t xml:space="preserve">tions associated with the length of the human lifecycle </w:t>
      </w:r>
      <w:hyperlink r:id="rId15">
        <w:r>
          <w:t>(Lee, Monaghan, and Metcalfe 2013; Boersma and Wit 1997)</w:t>
        </w:r>
      </w:hyperlink>
      <w:r>
        <w:t>.</w:t>
      </w:r>
      <w:commentRangeEnd w:id="9"/>
      <w:r w:rsidR="00D37776">
        <w:rPr>
          <w:rStyle w:val="CommentReference"/>
        </w:rPr>
        <w:commentReference w:id="9"/>
      </w:r>
      <w:del w:id="11" w:author="Calen Patrick Ryan" w:date="2021-08-09T12:15:00Z">
        <w:r w:rsidDel="00D37776">
          <w:delText xml:space="preserve"> </w:delText>
        </w:r>
        <w:r w:rsidDel="00D37776">
          <w:delText>However, evidence suggests that early catch-up growth in humans is indicative of</w:delText>
        </w:r>
        <w:r w:rsidDel="00D37776">
          <w:delText xml:space="preserve"> non-communicable disease risk and a shorter lifespan </w:delText>
        </w:r>
        <w:r w:rsidDel="00D37776">
          <w:fldChar w:fldCharType="begin"/>
        </w:r>
        <w:r w:rsidDel="00D37776">
          <w:delInstrText xml:space="preserve"> HYPERLINK "https://www.zotero.org/google-docs/?kHMDBT" \h </w:delInstrText>
        </w:r>
        <w:r w:rsidDel="00D37776">
          <w:fldChar w:fldCharType="separate"/>
        </w:r>
        <w:r w:rsidDel="00D37776">
          <w:delText>(Metcalfe and Monaghan 2001; Singhal 2017)</w:delText>
        </w:r>
        <w:r w:rsidDel="00D37776">
          <w:fldChar w:fldCharType="end"/>
        </w:r>
        <w:r w:rsidDel="00D37776">
          <w:delText xml:space="preserve">. </w:delText>
        </w:r>
      </w:del>
    </w:p>
    <w:p w14:paraId="00000007" w14:textId="77777777" w:rsidR="0082283C" w:rsidRDefault="0082283C"/>
    <w:p w14:paraId="00000008" w14:textId="7234157B" w:rsidR="0082283C" w:rsidRDefault="003E4625">
      <w:pPr>
        <w:ind w:firstLine="720"/>
      </w:pPr>
      <w:del w:id="12" w:author="Calen Patrick Ryan" w:date="2021-08-09T12:15:00Z">
        <w:r w:rsidDel="00D37776">
          <w:delText>In this paper</w:delText>
        </w:r>
      </w:del>
      <w:ins w:id="13" w:author="Calen Patrick Ryan" w:date="2021-08-09T12:15:00Z">
        <w:r w:rsidR="00D37776">
          <w:t>Here,</w:t>
        </w:r>
      </w:ins>
      <w:r>
        <w:t xml:space="preserve"> we investigate the hypothesized life-history tradeoff between growth, maintenanc</w:t>
      </w:r>
      <w:r>
        <w:t>e, and survival</w:t>
      </w:r>
      <w:ins w:id="14" w:author="Calen Patrick Ryan" w:date="2021-08-09T12:16:00Z">
        <w:r w:rsidR="00D37776">
          <w:t xml:space="preserve"> in young adult humans</w:t>
        </w:r>
      </w:ins>
      <w:r>
        <w:t xml:space="preserve"> using epigenetic clocks: a recent biomarker that accurately predicts cellular aging and </w:t>
      </w:r>
      <w:proofErr w:type="gramStart"/>
      <w:r>
        <w:t>age related</w:t>
      </w:r>
      <w:proofErr w:type="gramEnd"/>
      <w:r>
        <w:t xml:space="preserve"> health outcomes early in the life cycle. Epigenetic age, or </w:t>
      </w:r>
      <w:proofErr w:type="spellStart"/>
      <w:r>
        <w:t>DNAm</w:t>
      </w:r>
      <w:proofErr w:type="spellEnd"/>
      <w:r>
        <w:t xml:space="preserve"> age, is measured by the proportion of methylated CpG sites within the DNA o</w:t>
      </w:r>
      <w:r>
        <w:t xml:space="preserve">f a given sample </w:t>
      </w:r>
      <w:hyperlink r:id="rId16">
        <w:r>
          <w:t>(Ryan 2021; Horvath and Raj 2018)</w:t>
        </w:r>
      </w:hyperlink>
      <w:r>
        <w:t>. DNA methylation occurs at predictable rates, allowing for an accurate estimate of chronological age, and a proxy for predicting life-cycle cha</w:t>
      </w:r>
      <w:r>
        <w:t xml:space="preserve">nges </w:t>
      </w:r>
      <w:hyperlink r:id="rId17">
        <w:r>
          <w:t>(Ryan 2021)</w:t>
        </w:r>
      </w:hyperlink>
      <w:r>
        <w:t xml:space="preserve"> </w:t>
      </w:r>
      <w:commentRangeStart w:id="15"/>
      <w:proofErr w:type="spellStart"/>
      <w:r>
        <w:t>Bocklandt</w:t>
      </w:r>
      <w:proofErr w:type="spellEnd"/>
      <w:r>
        <w:t xml:space="preserve"> et al 2011</w:t>
      </w:r>
      <w:commentRangeEnd w:id="15"/>
      <w:r>
        <w:rPr>
          <w:rStyle w:val="CommentReference"/>
        </w:rPr>
        <w:commentReference w:id="15"/>
      </w:r>
      <w:r>
        <w:t xml:space="preserve">). </w:t>
      </w:r>
      <w:commentRangeStart w:id="16"/>
      <w:r>
        <w:t>Deviations from chronological age, however, do occur. An individual who appears epigenetically older than anticipated displays positive age acceleration--</w:t>
      </w:r>
      <w:r>
        <w:t xml:space="preserve"> a phenomenon which predicts mortality risk among adults </w:t>
      </w:r>
      <w:hyperlink r:id="rId18">
        <w:r>
          <w:t xml:space="preserve">(Horvath and Raj 2018; Ryan 2021; </w:t>
        </w:r>
        <w:proofErr w:type="spellStart"/>
        <w:r>
          <w:t>Simpkin</w:t>
        </w:r>
        <w:proofErr w:type="spellEnd"/>
        <w:r>
          <w:t xml:space="preserve"> et al. 2016</w:t>
        </w:r>
        <w:proofErr w:type="gramStart"/>
        <w:r>
          <w:t>; )</w:t>
        </w:r>
        <w:proofErr w:type="gramEnd"/>
      </w:hyperlink>
      <w:r>
        <w:t>.</w:t>
      </w:r>
      <w:commentRangeEnd w:id="16"/>
      <w:r w:rsidR="00D37776">
        <w:rPr>
          <w:rStyle w:val="CommentReference"/>
        </w:rPr>
        <w:commentReference w:id="16"/>
      </w:r>
    </w:p>
    <w:p w14:paraId="00000009" w14:textId="28A97E42" w:rsidR="0082283C" w:rsidRDefault="003E4625">
      <w:pPr>
        <w:ind w:firstLine="720"/>
      </w:pPr>
      <w:r>
        <w:t xml:space="preserve">Epigenetic age increases more rapidly during periods of </w:t>
      </w:r>
      <w:proofErr w:type="gramStart"/>
      <w:r>
        <w:t>growth, and</w:t>
      </w:r>
      <w:proofErr w:type="gramEnd"/>
      <w:r>
        <w:t xml:space="preserve"> is associat</w:t>
      </w:r>
      <w:r>
        <w:t xml:space="preserve">ed with certain childhood developmental changes </w:t>
      </w:r>
      <w:hyperlink r:id="rId19">
        <w:r>
          <w:t xml:space="preserve">(Horvath and Raj 2018; </w:t>
        </w:r>
        <w:proofErr w:type="spellStart"/>
        <w:r>
          <w:t>Simpkin</w:t>
        </w:r>
        <w:proofErr w:type="spellEnd"/>
        <w:r>
          <w:t xml:space="preserve"> et al. 2016; 2017)</w:t>
        </w:r>
      </w:hyperlink>
      <w:r>
        <w:t xml:space="preserve">. </w:t>
      </w:r>
      <w:r>
        <w:lastRenderedPageBreak/>
        <w:t>Childhood and adolescent accelerated epigenetic age can persist into adulthood, where it predic</w:t>
      </w:r>
      <w:r>
        <w:t xml:space="preserve">ts elevated mortality risk </w:t>
      </w:r>
      <w:hyperlink r:id="rId20">
        <w:r>
          <w:t>(Horvath and Raj 2018)</w:t>
        </w:r>
      </w:hyperlink>
      <w:r>
        <w:t>. Our study aim</w:t>
      </w:r>
      <w:ins w:id="17" w:author="Calen Patrick Ryan" w:date="2021-08-09T12:17:00Z">
        <w:r w:rsidR="00D37776">
          <w:t>ed</w:t>
        </w:r>
      </w:ins>
      <w:del w:id="18" w:author="Calen Patrick Ryan" w:date="2021-08-09T12:17:00Z">
        <w:r w:rsidDel="00D37776">
          <w:delText>s</w:delText>
        </w:r>
      </w:del>
      <w:r>
        <w:t xml:space="preserve"> to relate catch-up growth with age acceleration using data from the </w:t>
      </w:r>
      <w:commentRangeStart w:id="19"/>
      <w:r>
        <w:t xml:space="preserve">Cebu Longitudinal Health and Nutrition Survey. </w:t>
      </w:r>
      <w:commentRangeEnd w:id="19"/>
      <w:r w:rsidR="00D37776">
        <w:rPr>
          <w:rStyle w:val="CommentReference"/>
        </w:rPr>
        <w:commentReference w:id="19"/>
      </w:r>
      <w:r>
        <w:t xml:space="preserve">We </w:t>
      </w:r>
      <w:commentRangeStart w:id="20"/>
      <w:del w:id="21" w:author="Calen Patrick Ryan" w:date="2021-08-09T12:18:00Z">
        <w:r w:rsidDel="00D37776">
          <w:delText>will look</w:delText>
        </w:r>
      </w:del>
      <w:ins w:id="22" w:author="Calen Patrick Ryan" w:date="2021-08-09T12:18:00Z">
        <w:r w:rsidR="00D37776">
          <w:t>examined</w:t>
        </w:r>
        <w:commentRangeEnd w:id="20"/>
        <w:r w:rsidR="00D37776">
          <w:rPr>
            <w:rStyle w:val="CommentReference"/>
          </w:rPr>
          <w:commentReference w:id="20"/>
        </w:r>
      </w:ins>
      <w:r>
        <w:t xml:space="preserve"> </w:t>
      </w:r>
      <w:r>
        <w:t xml:space="preserve">at adult epigenetic age and determine if individuals who experienced childhood catch-up growth appear </w:t>
      </w:r>
      <w:commentRangeStart w:id="23"/>
      <w:r>
        <w:t>biologically older than expected</w:t>
      </w:r>
      <w:commentRangeEnd w:id="23"/>
      <w:r w:rsidR="00D37776">
        <w:rPr>
          <w:rStyle w:val="CommentReference"/>
        </w:rPr>
        <w:commentReference w:id="23"/>
      </w:r>
      <w:ins w:id="24" w:author="Calen Patrick Ryan" w:date="2021-08-09T12:19:00Z">
        <w:r w:rsidR="00D37776">
          <w:t xml:space="preserve"> using epigenetic clocks</w:t>
        </w:r>
      </w:ins>
      <w:r>
        <w:t>. We predict a positive relationship between early growth rate and epigenetic age in adulthood. This association would ind</w:t>
      </w:r>
      <w:r>
        <w:t xml:space="preserve">icate a biological cost of growth, and a life-history tradeoff between cell maintenance and development. </w:t>
      </w:r>
    </w:p>
    <w:p w14:paraId="0000000A" w14:textId="77777777" w:rsidR="0082283C" w:rsidRDefault="0082283C"/>
    <w:p w14:paraId="0000000B" w14:textId="77777777" w:rsidR="0082283C" w:rsidRDefault="0082283C"/>
    <w:p w14:paraId="0000000C" w14:textId="77777777" w:rsidR="0082283C" w:rsidRDefault="003E4625">
      <w:r>
        <w:t>Goal: to study the potential life-history costs of accelerated aging. To observe the effect of post-natal and childhood compensatory growth on adult</w:t>
      </w:r>
      <w:r>
        <w:t xml:space="preserve"> epigenetic age. </w:t>
      </w:r>
    </w:p>
    <w:p w14:paraId="0000000D" w14:textId="77777777" w:rsidR="0082283C" w:rsidRDefault="003E4625">
      <w:r>
        <w:t xml:space="preserve"> </w:t>
      </w:r>
    </w:p>
    <w:p w14:paraId="0000000E" w14:textId="77777777" w:rsidR="0082283C" w:rsidRDefault="003E4625">
      <w:r>
        <w:t>Question: Is there a cost to accelerated growth rate during infancy and or childhood, and are these increased growth rates associated with higher levels of DNA methylation in adulthood?</w:t>
      </w:r>
    </w:p>
    <w:p w14:paraId="0000000F" w14:textId="77777777" w:rsidR="0082283C" w:rsidRDefault="0082283C"/>
    <w:p w14:paraId="00000010" w14:textId="77777777" w:rsidR="0082283C" w:rsidRDefault="003E4625">
      <w:r>
        <w:t xml:space="preserve">Hypothesis: Early compensatory growth is predicted to be associated with accelerated epigenetic age in adulthood. </w:t>
      </w:r>
    </w:p>
    <w:p w14:paraId="00000011" w14:textId="77777777" w:rsidR="0082283C" w:rsidRDefault="0082283C"/>
    <w:p w14:paraId="00000012" w14:textId="77777777" w:rsidR="0082283C" w:rsidRDefault="003E4625">
      <w:r>
        <w:t>References Cited</w:t>
      </w:r>
    </w:p>
    <w:p w14:paraId="00000013" w14:textId="77777777" w:rsidR="0082283C" w:rsidRDefault="0082283C">
      <w:pPr>
        <w:widowControl w:val="0"/>
        <w:spacing w:line="240" w:lineRule="auto"/>
        <w:ind w:left="720"/>
      </w:pPr>
    </w:p>
    <w:p w14:paraId="00000014" w14:textId="77777777" w:rsidR="0082283C" w:rsidRDefault="003E4625">
      <w:pPr>
        <w:widowControl w:val="0"/>
        <w:spacing w:line="324" w:lineRule="auto"/>
        <w:ind w:left="450" w:hanging="450"/>
      </w:pPr>
      <w:r>
        <w:t xml:space="preserve">Adair, Linda S, Barry M Popkin, John S Akin, David K </w:t>
      </w:r>
      <w:proofErr w:type="spellStart"/>
      <w:r>
        <w:t>Guilkey</w:t>
      </w:r>
      <w:proofErr w:type="spellEnd"/>
      <w:r>
        <w:t xml:space="preserve">, Socorro </w:t>
      </w:r>
      <w:proofErr w:type="spellStart"/>
      <w:r>
        <w:t>Gultiano</w:t>
      </w:r>
      <w:proofErr w:type="spellEnd"/>
      <w:r>
        <w:t xml:space="preserve">, Judith Borja, Lorna Perez, Christopher W </w:t>
      </w:r>
      <w:proofErr w:type="spellStart"/>
      <w:r>
        <w:t>K</w:t>
      </w:r>
      <w:r>
        <w:t>uzawa</w:t>
      </w:r>
      <w:proofErr w:type="spellEnd"/>
      <w:r>
        <w:t xml:space="preserve">, Thomas McDade, and Michelle J </w:t>
      </w:r>
      <w:proofErr w:type="spellStart"/>
      <w:r>
        <w:t>Hindin</w:t>
      </w:r>
      <w:proofErr w:type="spellEnd"/>
      <w:r>
        <w:t xml:space="preserve">. “Cohort Profile: The Cebu Longitudinal Health and Nutrition Survey.” </w:t>
      </w:r>
      <w:r>
        <w:rPr>
          <w:i/>
        </w:rPr>
        <w:t>International Journal of Epidemiology</w:t>
      </w:r>
      <w:r>
        <w:t xml:space="preserve"> 40, no. 3 (June 2011): 619–25.</w:t>
      </w:r>
      <w:hyperlink r:id="rId21">
        <w:r>
          <w:t xml:space="preserve"> </w:t>
        </w:r>
      </w:hyperlink>
      <w:hyperlink r:id="rId22">
        <w:r>
          <w:rPr>
            <w:color w:val="1155CC"/>
            <w:u w:val="single"/>
          </w:rPr>
          <w:t>https://doi.org/10.1093/ije/dyq085</w:t>
        </w:r>
      </w:hyperlink>
      <w:r>
        <w:t>.</w:t>
      </w:r>
    </w:p>
    <w:p w14:paraId="00000015" w14:textId="77777777" w:rsidR="0082283C" w:rsidRDefault="003E4625">
      <w:pPr>
        <w:widowControl w:val="0"/>
        <w:spacing w:line="324" w:lineRule="auto"/>
        <w:ind w:left="450" w:hanging="450"/>
      </w:pPr>
      <w:r>
        <w:t xml:space="preserve">Boersma, Bart, and Jan Maarten Wit. “Catch-up Growth.” </w:t>
      </w:r>
      <w:r>
        <w:rPr>
          <w:i/>
        </w:rPr>
        <w:t>Endocrine Reviews</w:t>
      </w:r>
      <w:r>
        <w:t xml:space="preserve"> 18, no. 5 (October 1, 1997): 646–61.</w:t>
      </w:r>
      <w:hyperlink r:id="rId23">
        <w:r>
          <w:t xml:space="preserve"> </w:t>
        </w:r>
      </w:hyperlink>
      <w:hyperlink r:id="rId24">
        <w:r>
          <w:rPr>
            <w:color w:val="1155CC"/>
            <w:u w:val="single"/>
          </w:rPr>
          <w:t>https://doi.org/10.1210/edrv.18.5.0313</w:t>
        </w:r>
      </w:hyperlink>
      <w:r>
        <w:t>.</w:t>
      </w:r>
    </w:p>
    <w:p w14:paraId="00000016" w14:textId="77777777" w:rsidR="0082283C" w:rsidRDefault="003E4625">
      <w:pPr>
        <w:widowControl w:val="0"/>
        <w:spacing w:line="324" w:lineRule="auto"/>
        <w:ind w:left="450" w:hanging="450"/>
      </w:pPr>
      <w:r>
        <w:t xml:space="preserve">Field, AE, NA Robertson, T Wang, A Havas, T </w:t>
      </w:r>
      <w:proofErr w:type="spellStart"/>
      <w:r>
        <w:t>Ideker</w:t>
      </w:r>
      <w:proofErr w:type="spellEnd"/>
      <w:r>
        <w:t xml:space="preserve">, and PD Adams. “DNA Methylation Clocks in Aging: Categories, Causes, and Consequences.” </w:t>
      </w:r>
      <w:r>
        <w:rPr>
          <w:i/>
        </w:rPr>
        <w:t>MOLECULAR CELL</w:t>
      </w:r>
      <w:r>
        <w:t xml:space="preserve"> 71, no. 6 (September </w:t>
      </w:r>
      <w:r>
        <w:t>20, 2018): 882–95.</w:t>
      </w:r>
      <w:hyperlink r:id="rId25">
        <w:r>
          <w:t xml:space="preserve"> </w:t>
        </w:r>
      </w:hyperlink>
      <w:hyperlink r:id="rId26">
        <w:r>
          <w:rPr>
            <w:color w:val="1155CC"/>
            <w:u w:val="single"/>
          </w:rPr>
          <w:t>https://doi.org/10.1016/j.molcel.2018.08.008</w:t>
        </w:r>
      </w:hyperlink>
      <w:r>
        <w:t>.</w:t>
      </w:r>
    </w:p>
    <w:p w14:paraId="00000017" w14:textId="77777777" w:rsidR="0082283C" w:rsidRDefault="003E4625">
      <w:pPr>
        <w:widowControl w:val="0"/>
        <w:spacing w:line="324" w:lineRule="auto"/>
        <w:ind w:left="450" w:hanging="450"/>
      </w:pPr>
      <w:r>
        <w:t xml:space="preserve">Geiger, S, M Le Vaillant, T </w:t>
      </w:r>
      <w:proofErr w:type="spellStart"/>
      <w:r>
        <w:t>Lebard</w:t>
      </w:r>
      <w:proofErr w:type="spellEnd"/>
      <w:r>
        <w:t xml:space="preserve">, S Reichert, A Stier, Y Le </w:t>
      </w:r>
      <w:proofErr w:type="spellStart"/>
      <w:r>
        <w:t>M</w:t>
      </w:r>
      <w:r>
        <w:t>aho</w:t>
      </w:r>
      <w:proofErr w:type="spellEnd"/>
      <w:r>
        <w:t xml:space="preserve">, and F </w:t>
      </w:r>
      <w:proofErr w:type="spellStart"/>
      <w:r>
        <w:t>Criscuolo</w:t>
      </w:r>
      <w:proofErr w:type="spellEnd"/>
      <w:r>
        <w:t xml:space="preserve">. “Catching-up but Telomere Loss: Half-Opening the Black Box of Growth and Ageing Trade-off in Wild King Penguin Chicks.” </w:t>
      </w:r>
      <w:r>
        <w:rPr>
          <w:i/>
        </w:rPr>
        <w:t>MOLECULAR ECOLOGY</w:t>
      </w:r>
      <w:r>
        <w:t xml:space="preserve"> 21, no. 6 (March 2012): 1500–1510.</w:t>
      </w:r>
      <w:hyperlink r:id="rId27">
        <w:r>
          <w:t xml:space="preserve"> </w:t>
        </w:r>
      </w:hyperlink>
      <w:hyperlink r:id="rId28">
        <w:r>
          <w:rPr>
            <w:color w:val="1155CC"/>
            <w:u w:val="single"/>
          </w:rPr>
          <w:t>https://doi.org/10.1111/j.1365-294X.2011.05331.x</w:t>
        </w:r>
      </w:hyperlink>
      <w:r>
        <w:t>.</w:t>
      </w:r>
    </w:p>
    <w:p w14:paraId="00000018" w14:textId="77777777" w:rsidR="0082283C" w:rsidRDefault="003E4625">
      <w:pPr>
        <w:widowControl w:val="0"/>
        <w:spacing w:line="324" w:lineRule="auto"/>
        <w:ind w:left="450" w:hanging="450"/>
      </w:pPr>
      <w:proofErr w:type="spellStart"/>
      <w:r>
        <w:t>Hamlat</w:t>
      </w:r>
      <w:proofErr w:type="spellEnd"/>
      <w:r>
        <w:t xml:space="preserve">, Elissa J., Aric A. Prather, Steve Horvath, Jay Belsky, and Elissa S. </w:t>
      </w:r>
      <w:proofErr w:type="spellStart"/>
      <w:r>
        <w:t>Epel</w:t>
      </w:r>
      <w:proofErr w:type="spellEnd"/>
      <w:r>
        <w:t>. “Early Life Adversity, Pubertal Timing, and Epig</w:t>
      </w:r>
      <w:r>
        <w:t xml:space="preserve">enetic Age Acceleration in Adulthood.” </w:t>
      </w:r>
      <w:r>
        <w:rPr>
          <w:i/>
        </w:rPr>
        <w:t>Developmental Psychobiology</w:t>
      </w:r>
      <w:r>
        <w:t>, January 10, 2021.</w:t>
      </w:r>
      <w:hyperlink r:id="rId29">
        <w:r>
          <w:t xml:space="preserve"> </w:t>
        </w:r>
      </w:hyperlink>
      <w:hyperlink r:id="rId30">
        <w:r>
          <w:rPr>
            <w:color w:val="1155CC"/>
            <w:u w:val="single"/>
          </w:rPr>
          <w:t>https://doi.org/10.1002/dev.22085</w:t>
        </w:r>
      </w:hyperlink>
      <w:r>
        <w:t>.</w:t>
      </w:r>
    </w:p>
    <w:p w14:paraId="00000019" w14:textId="77777777" w:rsidR="0082283C" w:rsidRDefault="003E4625">
      <w:pPr>
        <w:widowControl w:val="0"/>
        <w:spacing w:line="324" w:lineRule="auto"/>
        <w:ind w:left="450" w:hanging="450"/>
      </w:pPr>
      <w:r>
        <w:t xml:space="preserve">Harrison, JF, AJ Cease, JM </w:t>
      </w:r>
      <w:proofErr w:type="spellStart"/>
      <w:r>
        <w:t>Va</w:t>
      </w:r>
      <w:r>
        <w:t>ndenBrooks</w:t>
      </w:r>
      <w:proofErr w:type="spellEnd"/>
      <w:r>
        <w:t xml:space="preserve">, T Albert, and G </w:t>
      </w:r>
      <w:proofErr w:type="spellStart"/>
      <w:r>
        <w:t>Davidowitz</w:t>
      </w:r>
      <w:proofErr w:type="spellEnd"/>
      <w:r>
        <w:t xml:space="preserve">. “Caterpillars Selected for Large Body Size and Short Development Time Are More Susceptible to Oxygen-Related Stress.” </w:t>
      </w:r>
      <w:r>
        <w:rPr>
          <w:i/>
        </w:rPr>
        <w:t>ECOLOGY AND EVOLUTION</w:t>
      </w:r>
      <w:r>
        <w:t xml:space="preserve"> 3, no. 5 (May 2013): 1305–16.</w:t>
      </w:r>
      <w:hyperlink r:id="rId31">
        <w:r>
          <w:t xml:space="preserve"> </w:t>
        </w:r>
      </w:hyperlink>
      <w:hyperlink r:id="rId32">
        <w:r>
          <w:rPr>
            <w:color w:val="1155CC"/>
            <w:u w:val="single"/>
          </w:rPr>
          <w:t>https://doi.org/10.1002/ece3.551</w:t>
        </w:r>
      </w:hyperlink>
      <w:r>
        <w:t>.</w:t>
      </w:r>
    </w:p>
    <w:p w14:paraId="0000001A" w14:textId="77777777" w:rsidR="0082283C" w:rsidRDefault="003E4625">
      <w:pPr>
        <w:widowControl w:val="0"/>
        <w:spacing w:line="324" w:lineRule="auto"/>
        <w:ind w:left="450" w:hanging="450"/>
      </w:pPr>
      <w:proofErr w:type="spellStart"/>
      <w:r>
        <w:lastRenderedPageBreak/>
        <w:t>Hornick</w:t>
      </w:r>
      <w:proofErr w:type="spellEnd"/>
      <w:r>
        <w:t xml:space="preserve">, J. L, C Van </w:t>
      </w:r>
      <w:proofErr w:type="spellStart"/>
      <w:r>
        <w:t>Eenaeme</w:t>
      </w:r>
      <w:proofErr w:type="spellEnd"/>
      <w:r>
        <w:t xml:space="preserve">, O Gérard, I </w:t>
      </w:r>
      <w:proofErr w:type="spellStart"/>
      <w:r>
        <w:t>Dufrasne</w:t>
      </w:r>
      <w:proofErr w:type="spellEnd"/>
      <w:r>
        <w:t xml:space="preserve">, and L </w:t>
      </w:r>
      <w:proofErr w:type="spellStart"/>
      <w:r>
        <w:t>Istasse</w:t>
      </w:r>
      <w:proofErr w:type="spellEnd"/>
      <w:r>
        <w:t xml:space="preserve">. “Mechanisms of Reduced and Compensatory Growth.” </w:t>
      </w:r>
      <w:r>
        <w:rPr>
          <w:i/>
        </w:rPr>
        <w:t>Domestic Animal Endocrinology</w:t>
      </w:r>
      <w:r>
        <w:t>, Physiology of Sub</w:t>
      </w:r>
      <w:r>
        <w:t>optimal Growth: Review Papers Presented at the 50th Annual Meeting of the European Society of Animal Production, 19, no. 2 (August 1, 2000): 121–32.</w:t>
      </w:r>
      <w:hyperlink r:id="rId33">
        <w:r>
          <w:t xml:space="preserve"> </w:t>
        </w:r>
      </w:hyperlink>
      <w:hyperlink r:id="rId34">
        <w:r>
          <w:rPr>
            <w:color w:val="1155CC"/>
            <w:u w:val="single"/>
          </w:rPr>
          <w:t>https://doi.org/10.1016/S0739-7240(00)00072-2</w:t>
        </w:r>
      </w:hyperlink>
      <w:r>
        <w:t>.</w:t>
      </w:r>
    </w:p>
    <w:p w14:paraId="0000001B" w14:textId="77777777" w:rsidR="0082283C" w:rsidRDefault="003E4625">
      <w:pPr>
        <w:widowControl w:val="0"/>
        <w:spacing w:line="324" w:lineRule="auto"/>
        <w:ind w:left="450" w:hanging="450"/>
      </w:pPr>
      <w:r>
        <w:t xml:space="preserve">Horvath, S, and K Raj. “DNA Methylation-Based Biomarkers and the Epigenetic Clock Theory of Ageing.” </w:t>
      </w:r>
      <w:r>
        <w:rPr>
          <w:i/>
        </w:rPr>
        <w:t>NATURE REVIEWS GENETICS</w:t>
      </w:r>
      <w:r>
        <w:t xml:space="preserve"> 19, no. 6 (June 2018): 371–84.</w:t>
      </w:r>
      <w:hyperlink r:id="rId35">
        <w:r>
          <w:t xml:space="preserve"> </w:t>
        </w:r>
      </w:hyperlink>
      <w:hyperlink r:id="rId36">
        <w:r>
          <w:rPr>
            <w:color w:val="1155CC"/>
            <w:u w:val="single"/>
          </w:rPr>
          <w:t>https://doi.org/10.1038/s41576-018-0004-3</w:t>
        </w:r>
      </w:hyperlink>
      <w:r>
        <w:t>.</w:t>
      </w:r>
    </w:p>
    <w:p w14:paraId="0000001C" w14:textId="77777777" w:rsidR="0082283C" w:rsidRDefault="003E4625">
      <w:pPr>
        <w:widowControl w:val="0"/>
        <w:spacing w:line="324" w:lineRule="auto"/>
        <w:ind w:left="450" w:hanging="450"/>
      </w:pPr>
      <w:r>
        <w:t xml:space="preserve">Hou, C. “Increasing Energetic Cost of Biosynthesis during Growth Makes Refeeding Deleterious.” </w:t>
      </w:r>
      <w:r>
        <w:rPr>
          <w:i/>
        </w:rPr>
        <w:t>AMERICAN NATURALIST</w:t>
      </w:r>
      <w:r>
        <w:t xml:space="preserve"> 184, no. 2 (August 2014): 233–47.</w:t>
      </w:r>
      <w:hyperlink r:id="rId37">
        <w:r>
          <w:t xml:space="preserve"> </w:t>
        </w:r>
      </w:hyperlink>
      <w:hyperlink r:id="rId38">
        <w:r>
          <w:rPr>
            <w:color w:val="1155CC"/>
            <w:u w:val="single"/>
          </w:rPr>
          <w:t>https://doi.org/10.1086/676856</w:t>
        </w:r>
      </w:hyperlink>
      <w:r>
        <w:t>.</w:t>
      </w:r>
    </w:p>
    <w:p w14:paraId="0000001D" w14:textId="77777777" w:rsidR="0082283C" w:rsidRDefault="003E4625">
      <w:pPr>
        <w:widowControl w:val="0"/>
        <w:spacing w:line="324" w:lineRule="auto"/>
        <w:ind w:left="450" w:hanging="450"/>
      </w:pPr>
      <w:r>
        <w:t xml:space="preserve">Jones, James Holland. “Primates and the Evolution of Long, Slow Life Histories.” </w:t>
      </w:r>
      <w:r>
        <w:rPr>
          <w:i/>
        </w:rPr>
        <w:t>Current Biology</w:t>
      </w:r>
      <w:r>
        <w:t xml:space="preserve"> 21, no. 18 (September 27, 2011): R708–17.</w:t>
      </w:r>
      <w:hyperlink r:id="rId39">
        <w:r>
          <w:t xml:space="preserve"> </w:t>
        </w:r>
      </w:hyperlink>
      <w:hyperlink r:id="rId40">
        <w:r>
          <w:rPr>
            <w:color w:val="1155CC"/>
            <w:u w:val="single"/>
          </w:rPr>
          <w:t>https://doi.org/10.1016/j.cub.2011.08.025</w:t>
        </w:r>
      </w:hyperlink>
      <w:r>
        <w:t>.</w:t>
      </w:r>
    </w:p>
    <w:p w14:paraId="0000001E" w14:textId="77777777" w:rsidR="0082283C" w:rsidRDefault="003E4625">
      <w:pPr>
        <w:widowControl w:val="0"/>
        <w:spacing w:line="324" w:lineRule="auto"/>
        <w:ind w:left="450" w:hanging="450"/>
      </w:pPr>
      <w:proofErr w:type="spellStart"/>
      <w:r>
        <w:t>Kuzawa</w:t>
      </w:r>
      <w:proofErr w:type="spellEnd"/>
      <w:r>
        <w:t xml:space="preserve">, Christopher W., Linda Adair, Sonny A. </w:t>
      </w:r>
      <w:proofErr w:type="spellStart"/>
      <w:r>
        <w:t>Bechayda</w:t>
      </w:r>
      <w:proofErr w:type="spellEnd"/>
      <w:r>
        <w:t xml:space="preserve">, Judith </w:t>
      </w:r>
      <w:proofErr w:type="spellStart"/>
      <w:r>
        <w:t>Rafaelita</w:t>
      </w:r>
      <w:proofErr w:type="spellEnd"/>
      <w:r>
        <w:t xml:space="preserve"> B. Borja, Delia B. </w:t>
      </w:r>
      <w:proofErr w:type="spellStart"/>
      <w:r>
        <w:t>Carba</w:t>
      </w:r>
      <w:proofErr w:type="spellEnd"/>
      <w:r>
        <w:t xml:space="preserve">, Paulita L. </w:t>
      </w:r>
      <w:proofErr w:type="spellStart"/>
      <w:r>
        <w:t>Duazo</w:t>
      </w:r>
      <w:proofErr w:type="spellEnd"/>
      <w:r>
        <w:t>, D</w:t>
      </w:r>
      <w:r>
        <w:t xml:space="preserve">an T. A. Eisenberg, et al. “Evolutionary Life History Theory as an </w:t>
      </w:r>
      <w:proofErr w:type="spellStart"/>
      <w:r>
        <w:t>Organising</w:t>
      </w:r>
      <w:proofErr w:type="spellEnd"/>
      <w:r>
        <w:t xml:space="preserve"> Framework for Cohort Studies: Insights from the Cebu Longitudinal Health and Nutrition Survey.” </w:t>
      </w:r>
      <w:r>
        <w:rPr>
          <w:i/>
        </w:rPr>
        <w:t>Annals of Human Biology</w:t>
      </w:r>
      <w:r>
        <w:t xml:space="preserve"> 47, no. 2 (February 17, 2020): 94–105.</w:t>
      </w:r>
      <w:hyperlink r:id="rId41">
        <w:r>
          <w:t xml:space="preserve"> </w:t>
        </w:r>
      </w:hyperlink>
      <w:hyperlink r:id="rId42">
        <w:r>
          <w:rPr>
            <w:color w:val="1155CC"/>
            <w:u w:val="single"/>
          </w:rPr>
          <w:t>https://doi.org/10.1080/03014460.2020.1742787</w:t>
        </w:r>
      </w:hyperlink>
      <w:r>
        <w:t>.</w:t>
      </w:r>
    </w:p>
    <w:p w14:paraId="0000001F" w14:textId="77777777" w:rsidR="0082283C" w:rsidRDefault="003E4625">
      <w:pPr>
        <w:widowControl w:val="0"/>
        <w:spacing w:line="324" w:lineRule="auto"/>
        <w:ind w:left="450" w:hanging="450"/>
      </w:pPr>
      <w:r>
        <w:t xml:space="preserve">Lee, WS, NB Metcalfe, P Monaghan, and M </w:t>
      </w:r>
      <w:proofErr w:type="spellStart"/>
      <w:r>
        <w:t>Mangel</w:t>
      </w:r>
      <w:proofErr w:type="spellEnd"/>
      <w:r>
        <w:t>. “A Comparison of Dynamic-State-Dependent Models of</w:t>
      </w:r>
      <w:r>
        <w:t xml:space="preserve"> the Trade-Off Between Growth, Damage, and Reproduction.” </w:t>
      </w:r>
      <w:r>
        <w:rPr>
          <w:i/>
        </w:rPr>
        <w:t>AMERICAN NATURALIST</w:t>
      </w:r>
      <w:r>
        <w:t xml:space="preserve"> 178, no. 6 (December 2011): 774–86.</w:t>
      </w:r>
      <w:hyperlink r:id="rId43">
        <w:r>
          <w:t xml:space="preserve"> </w:t>
        </w:r>
      </w:hyperlink>
      <w:hyperlink r:id="rId44">
        <w:r>
          <w:rPr>
            <w:color w:val="1155CC"/>
            <w:u w:val="single"/>
          </w:rPr>
          <w:t>https://doi.org/10.1086/662671</w:t>
        </w:r>
      </w:hyperlink>
      <w:r>
        <w:t>.</w:t>
      </w:r>
    </w:p>
    <w:p w14:paraId="00000020" w14:textId="77777777" w:rsidR="0082283C" w:rsidRDefault="003E4625">
      <w:pPr>
        <w:widowControl w:val="0"/>
        <w:spacing w:line="324" w:lineRule="auto"/>
        <w:ind w:left="450" w:hanging="450"/>
      </w:pPr>
      <w:r>
        <w:t>Lee, WS, P</w:t>
      </w:r>
      <w:r>
        <w:t xml:space="preserve"> Monaghan, and NB Metcalfe. “Experimental Demonstration of the Growth Rate - Lifespan Trade-Off.” </w:t>
      </w:r>
      <w:r>
        <w:rPr>
          <w:i/>
        </w:rPr>
        <w:t>PROCEEDINGS OF THE ROYAL SOCIETY B-BIOLOGICAL SCIENCES</w:t>
      </w:r>
      <w:r>
        <w:t xml:space="preserve"> 280, no. 1752 (February 7, 2013).</w:t>
      </w:r>
      <w:hyperlink r:id="rId45">
        <w:r>
          <w:t xml:space="preserve"> </w:t>
        </w:r>
      </w:hyperlink>
      <w:hyperlink r:id="rId46">
        <w:r>
          <w:rPr>
            <w:color w:val="1155CC"/>
            <w:u w:val="single"/>
          </w:rPr>
          <w:t>https://doi.org/10.1098/rspb.2012.2370</w:t>
        </w:r>
      </w:hyperlink>
      <w:r>
        <w:t>.</w:t>
      </w:r>
    </w:p>
    <w:p w14:paraId="00000021" w14:textId="77777777" w:rsidR="0082283C" w:rsidRDefault="003E4625">
      <w:pPr>
        <w:widowControl w:val="0"/>
        <w:spacing w:line="324" w:lineRule="auto"/>
        <w:ind w:left="450" w:hanging="450"/>
      </w:pPr>
      <w:proofErr w:type="spellStart"/>
      <w:r>
        <w:t>Mangel</w:t>
      </w:r>
      <w:proofErr w:type="spellEnd"/>
      <w:r>
        <w:t xml:space="preserve">, Marc, and Stephan B. Munch. “A Life-History Perspective on Short- and Long-Term Consequences of Compensatory Growth.” </w:t>
      </w:r>
      <w:r>
        <w:rPr>
          <w:i/>
        </w:rPr>
        <w:t>The American Naturalist</w:t>
      </w:r>
      <w:r>
        <w:t xml:space="preserve"> 166, no. 6 (Decembe</w:t>
      </w:r>
      <w:r>
        <w:t>r 2005): E155-176.</w:t>
      </w:r>
      <w:hyperlink r:id="rId47">
        <w:r>
          <w:t xml:space="preserve"> </w:t>
        </w:r>
      </w:hyperlink>
      <w:hyperlink r:id="rId48">
        <w:r>
          <w:rPr>
            <w:color w:val="1155CC"/>
            <w:u w:val="single"/>
          </w:rPr>
          <w:t>https://doi.org/10.1086/444439</w:t>
        </w:r>
      </w:hyperlink>
      <w:r>
        <w:t>.</w:t>
      </w:r>
    </w:p>
    <w:p w14:paraId="00000022" w14:textId="77777777" w:rsidR="0082283C" w:rsidRDefault="003E4625">
      <w:pPr>
        <w:widowControl w:val="0"/>
        <w:spacing w:line="324" w:lineRule="auto"/>
        <w:ind w:left="450" w:hanging="450"/>
      </w:pPr>
      <w:r>
        <w:t xml:space="preserve">Ryan, Calen P. “‘Epigenetic Clocks’: Theory and Applications in Human Biology.” </w:t>
      </w:r>
      <w:r>
        <w:rPr>
          <w:i/>
        </w:rPr>
        <w:t>American Journal of Human Biology</w:t>
      </w:r>
      <w:r>
        <w:t xml:space="preserve"> 33, no. 3 (May 1, 2021): e23488.</w:t>
      </w:r>
      <w:hyperlink r:id="rId49">
        <w:r>
          <w:t xml:space="preserve"> </w:t>
        </w:r>
      </w:hyperlink>
      <w:hyperlink r:id="rId50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ttps://doi.org/10.1002/ajhb.23488</w:t>
        </w:r>
      </w:hyperlink>
      <w:r>
        <w:t>.</w:t>
      </w:r>
    </w:p>
    <w:p w14:paraId="00000023" w14:textId="77777777" w:rsidR="0082283C" w:rsidRDefault="003E4625">
      <w:pPr>
        <w:widowControl w:val="0"/>
        <w:spacing w:line="324" w:lineRule="auto"/>
        <w:ind w:left="450" w:hanging="450"/>
      </w:pPr>
      <w:proofErr w:type="spellStart"/>
      <w:r>
        <w:t>Simpkin</w:t>
      </w:r>
      <w:proofErr w:type="spellEnd"/>
      <w:r>
        <w:t xml:space="preserve">, Andrew J., Gibran </w:t>
      </w:r>
      <w:proofErr w:type="spellStart"/>
      <w:r>
        <w:t>Hemani</w:t>
      </w:r>
      <w:proofErr w:type="spellEnd"/>
      <w:r>
        <w:t xml:space="preserve">, Matthew </w:t>
      </w:r>
      <w:proofErr w:type="spellStart"/>
      <w:r>
        <w:t>Suderman</w:t>
      </w:r>
      <w:proofErr w:type="spellEnd"/>
      <w:r>
        <w:t xml:space="preserve">, Tom R. Gaunt, Oliver Lyttleton, Wendy L. </w:t>
      </w:r>
      <w:proofErr w:type="spellStart"/>
      <w:r>
        <w:t>Mcardle</w:t>
      </w:r>
      <w:proofErr w:type="spellEnd"/>
      <w:r>
        <w:t>, Susan M. Ring, et al. “Prenatal and Early Life Influences on Epigenetic Age in Children: A Study of Mother-Offspring P</w:t>
      </w:r>
      <w:r>
        <w:t xml:space="preserve">airs from Two Cohort Studies.” </w:t>
      </w:r>
      <w:r>
        <w:rPr>
          <w:i/>
        </w:rPr>
        <w:t>Human Molecular Genetics</w:t>
      </w:r>
      <w:r>
        <w:t xml:space="preserve"> 25, no. 1 (January 1, 2016): 191–201.</w:t>
      </w:r>
      <w:hyperlink r:id="rId51">
        <w:r>
          <w:t xml:space="preserve"> </w:t>
        </w:r>
      </w:hyperlink>
      <w:hyperlink r:id="rId52">
        <w:r>
          <w:rPr>
            <w:color w:val="1155CC"/>
            <w:u w:val="single"/>
          </w:rPr>
          <w:t>https://doi.org/10.1093/hmg/ddv456</w:t>
        </w:r>
      </w:hyperlink>
      <w:r>
        <w:t>.</w:t>
      </w:r>
    </w:p>
    <w:p w14:paraId="00000024" w14:textId="77777777" w:rsidR="0082283C" w:rsidRDefault="003E4625">
      <w:pPr>
        <w:widowControl w:val="0"/>
        <w:spacing w:line="324" w:lineRule="auto"/>
        <w:ind w:left="450" w:hanging="450"/>
      </w:pPr>
      <w:proofErr w:type="spellStart"/>
      <w:r>
        <w:t>Simpkin</w:t>
      </w:r>
      <w:proofErr w:type="spellEnd"/>
      <w:r>
        <w:t>, Andrew J.</w:t>
      </w:r>
      <w:r>
        <w:t xml:space="preserve">, Laura D. Howe, Kate Tilling, Tom R. Gaunt, Oliver Lyttleton, Wendy L. </w:t>
      </w:r>
      <w:r>
        <w:lastRenderedPageBreak/>
        <w:t xml:space="preserve">McArdle, Susan M. Ring, Steve Horvath, George Davey Smith, and Caroline L. </w:t>
      </w:r>
      <w:proofErr w:type="spellStart"/>
      <w:r>
        <w:t>Relton</w:t>
      </w:r>
      <w:proofErr w:type="spellEnd"/>
      <w:r>
        <w:t>. “The Epigenetic Clock and Physical Development during Childhood and Adolescence: Longitudinal Analysi</w:t>
      </w:r>
      <w:r>
        <w:t xml:space="preserve">s from a UK Birth Cohort.” </w:t>
      </w:r>
      <w:r>
        <w:rPr>
          <w:i/>
        </w:rPr>
        <w:t>International Journal of Epidemiology</w:t>
      </w:r>
      <w:r>
        <w:t xml:space="preserve"> 46, no. 2 (April 1, 2017): 549–58.</w:t>
      </w:r>
      <w:hyperlink r:id="rId53">
        <w:r>
          <w:t xml:space="preserve"> </w:t>
        </w:r>
      </w:hyperlink>
      <w:hyperlink r:id="rId54">
        <w:r>
          <w:rPr>
            <w:color w:val="1155CC"/>
            <w:u w:val="single"/>
          </w:rPr>
          <w:t>https://doi.org/10.1093/ije/dyw307</w:t>
        </w:r>
      </w:hyperlink>
      <w:r>
        <w:t>.</w:t>
      </w:r>
    </w:p>
    <w:p w14:paraId="00000025" w14:textId="77777777" w:rsidR="0082283C" w:rsidRDefault="003E4625">
      <w:pPr>
        <w:widowControl w:val="0"/>
        <w:spacing w:line="324" w:lineRule="auto"/>
        <w:ind w:left="450" w:hanging="450"/>
      </w:pPr>
      <w:r>
        <w:t xml:space="preserve">Singhal, A. </w:t>
      </w:r>
      <w:r>
        <w:t xml:space="preserve">“Long-Term Adverse Effects of Early Growth Acceleration or Catch-Up Growth.” </w:t>
      </w:r>
      <w:r>
        <w:rPr>
          <w:i/>
        </w:rPr>
        <w:t>ANNALS OF NUTRITION AND METABOLISM</w:t>
      </w:r>
      <w:r>
        <w:t xml:space="preserve"> 70, no. 3 (2017): 236–40.</w:t>
      </w:r>
      <w:hyperlink r:id="rId55">
        <w:r>
          <w:t xml:space="preserve"> </w:t>
        </w:r>
      </w:hyperlink>
      <w:hyperlink r:id="rId56">
        <w:r>
          <w:rPr>
            <w:color w:val="1155CC"/>
            <w:u w:val="single"/>
          </w:rPr>
          <w:t>https://doi.</w:t>
        </w:r>
        <w:r>
          <w:rPr>
            <w:color w:val="1155CC"/>
            <w:u w:val="single"/>
          </w:rPr>
          <w:t>org/10.1159/000464302</w:t>
        </w:r>
      </w:hyperlink>
      <w:r>
        <w:t>.</w:t>
      </w:r>
    </w:p>
    <w:p w14:paraId="00000026" w14:textId="77777777" w:rsidR="0082283C" w:rsidRDefault="003E4625">
      <w:pPr>
        <w:widowControl w:val="0"/>
        <w:spacing w:line="324" w:lineRule="auto"/>
        <w:ind w:left="450" w:hanging="450"/>
      </w:pPr>
      <w:r>
        <w:t xml:space="preserve">Wells, Jonathan C K. “Life History Trade-Offs and the Partitioning of Maternal Investment: Implications for Health of Mothers and Offspring.” </w:t>
      </w:r>
      <w:r>
        <w:rPr>
          <w:i/>
        </w:rPr>
        <w:t>Evolution, Medicine, and Public Health</w:t>
      </w:r>
      <w:r>
        <w:t xml:space="preserve"> 2018, no. 1 (January 1, 2018): 153–66.</w:t>
      </w:r>
      <w:hyperlink r:id="rId57">
        <w:r>
          <w:t xml:space="preserve"> </w:t>
        </w:r>
      </w:hyperlink>
      <w:hyperlink r:id="rId58">
        <w:r>
          <w:rPr>
            <w:color w:val="1155CC"/>
            <w:u w:val="single"/>
          </w:rPr>
          <w:t>https://doi.org/10.1093/emph/eoy014</w:t>
        </w:r>
      </w:hyperlink>
      <w:r>
        <w:t>.</w:t>
      </w:r>
    </w:p>
    <w:p w14:paraId="00000027" w14:textId="77777777" w:rsidR="0082283C" w:rsidRDefault="0082283C">
      <w:pPr>
        <w:widowControl w:val="0"/>
        <w:spacing w:line="240" w:lineRule="auto"/>
        <w:ind w:left="720"/>
      </w:pPr>
    </w:p>
    <w:sectPr w:rsidR="008228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len Patrick Ryan" w:date="2021-08-09T12:13:00Z" w:initials="CPR">
    <w:p w14:paraId="71C50FA2" w14:textId="3B7E9801" w:rsidR="00D37776" w:rsidRDefault="00D37776">
      <w:pPr>
        <w:pStyle w:val="CommentText"/>
      </w:pPr>
      <w:r>
        <w:rPr>
          <w:rStyle w:val="CommentReference"/>
        </w:rPr>
        <w:annotationRef/>
      </w:r>
      <w:r>
        <w:t>I’m cool with a different framing, and Chris will probably be too, but it may still be good to start ‘broad’ and so focus on organisms in general, and zero down to humans.</w:t>
      </w:r>
    </w:p>
  </w:comment>
  <w:comment w:id="9" w:author="Calen Patrick Ryan" w:date="2021-08-09T12:15:00Z" w:initials="CPR">
    <w:p w14:paraId="01606C01" w14:textId="69DD6D7F" w:rsidR="00D37776" w:rsidRDefault="00D37776">
      <w:pPr>
        <w:pStyle w:val="CommentText"/>
      </w:pPr>
      <w:r>
        <w:rPr>
          <w:rStyle w:val="CommentReference"/>
        </w:rPr>
        <w:annotationRef/>
      </w:r>
      <w:r>
        <w:t>Flipped these sentences to ‘leave the question hanging’ if that makes sense. We are pointing out something, but then noting the gap that we will address (in the next paragraph).</w:t>
      </w:r>
    </w:p>
  </w:comment>
  <w:comment w:id="15" w:author="Calen Patrick Ryan" w:date="2021-08-09T12:20:00Z" w:initials="CPR">
    <w:p w14:paraId="4DAC1FFB" w14:textId="795FC175" w:rsidR="003E4625" w:rsidRDefault="003E4625">
      <w:pPr>
        <w:pStyle w:val="CommentText"/>
      </w:pPr>
      <w:r>
        <w:rPr>
          <w:rStyle w:val="CommentReference"/>
        </w:rPr>
        <w:annotationRef/>
      </w:r>
      <w:r>
        <w:t xml:space="preserve">This isn’t in the references. I highly recommend you install Zotero or some other referencing software so you can automatically include references (if you use </w:t>
      </w:r>
      <w:proofErr w:type="spellStart"/>
      <w:r>
        <w:t>GoogleDocs</w:t>
      </w:r>
      <w:proofErr w:type="spellEnd"/>
      <w:r>
        <w:t xml:space="preserve"> there is a </w:t>
      </w:r>
      <w:proofErr w:type="spellStart"/>
      <w:r>
        <w:t>zotero</w:t>
      </w:r>
      <w:proofErr w:type="spellEnd"/>
      <w:r>
        <w:t xml:space="preserve"> plug in there too. Whatever works for you). </w:t>
      </w:r>
    </w:p>
  </w:comment>
  <w:comment w:id="16" w:author="Calen Patrick Ryan" w:date="2021-08-09T12:19:00Z" w:initials="CPR">
    <w:p w14:paraId="095D6D91" w14:textId="0330D1AB" w:rsidR="00D37776" w:rsidRDefault="00D37776">
      <w:pPr>
        <w:pStyle w:val="CommentText"/>
      </w:pPr>
      <w:r>
        <w:rPr>
          <w:rStyle w:val="CommentReference"/>
        </w:rPr>
        <w:annotationRef/>
      </w:r>
      <w:r>
        <w:t xml:space="preserve">It might be worth super quickly outlining that </w:t>
      </w:r>
      <w:r w:rsidR="00502C0E">
        <w:t>epigenetic clocks predict XYZ. This allows them to be used to estimate the risks for these things decades before they manifest.</w:t>
      </w:r>
    </w:p>
  </w:comment>
  <w:comment w:id="19" w:author="Calen Patrick Ryan" w:date="2021-08-09T12:16:00Z" w:initials="CPR">
    <w:p w14:paraId="53290B64" w14:textId="7D7A05B8" w:rsidR="00D37776" w:rsidRDefault="00D37776">
      <w:pPr>
        <w:pStyle w:val="CommentText"/>
      </w:pPr>
      <w:r>
        <w:rPr>
          <w:rStyle w:val="CommentReference"/>
        </w:rPr>
        <w:annotationRef/>
      </w:r>
      <w:r>
        <w:t xml:space="preserve">Expand this section a bit to describe the CLHNS. You can use our other papers as citations (Adair et al. 2011 and </w:t>
      </w:r>
      <w:proofErr w:type="spellStart"/>
      <w:r>
        <w:t>Kuzawa</w:t>
      </w:r>
      <w:proofErr w:type="spellEnd"/>
      <w:r>
        <w:t xml:space="preserve"> et al. 2020). But look at other papers to see how much info is usually given, and flesh this out a bit if you can.</w:t>
      </w:r>
    </w:p>
  </w:comment>
  <w:comment w:id="20" w:author="Calen Patrick Ryan" w:date="2021-08-09T12:18:00Z" w:initials="CPR">
    <w:p w14:paraId="0311A05C" w14:textId="4F54A427" w:rsidR="00D37776" w:rsidRDefault="00D37776">
      <w:pPr>
        <w:pStyle w:val="CommentText"/>
      </w:pPr>
      <w:r>
        <w:rPr>
          <w:rStyle w:val="CommentReference"/>
        </w:rPr>
        <w:annotationRef/>
      </w:r>
      <w:r>
        <w:t>I know this feels weird since we haven’t done it, but it will be done when the reader reads it.</w:t>
      </w:r>
    </w:p>
  </w:comment>
  <w:comment w:id="23" w:author="Calen Patrick Ryan" w:date="2021-08-09T12:18:00Z" w:initials="CPR">
    <w:p w14:paraId="7D2A5F08" w14:textId="6103483E" w:rsidR="00D37776" w:rsidRDefault="00D37776">
      <w:pPr>
        <w:pStyle w:val="CommentText"/>
      </w:pPr>
      <w:r>
        <w:rPr>
          <w:rStyle w:val="CommentReference"/>
        </w:rPr>
        <w:annotationRef/>
      </w:r>
      <w:r>
        <w:t xml:space="preserve">Might need to setup biological aging somewhere first very briefly.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C50FA2" w15:done="0"/>
  <w15:commentEx w15:paraId="01606C01" w15:done="0"/>
  <w15:commentEx w15:paraId="4DAC1FFB" w15:done="0"/>
  <w15:commentEx w15:paraId="095D6D91" w15:done="0"/>
  <w15:commentEx w15:paraId="53290B64" w15:done="0"/>
  <w15:commentEx w15:paraId="0311A05C" w15:done="0"/>
  <w15:commentEx w15:paraId="7D2A5F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B9A52" w16cex:dateUtc="2021-08-09T18:13:00Z"/>
  <w16cex:commentExtensible w16cex:durableId="24BB9AD7" w16cex:dateUtc="2021-08-09T18:15:00Z"/>
  <w16cex:commentExtensible w16cex:durableId="24BB9C28" w16cex:dateUtc="2021-08-09T18:20:00Z"/>
  <w16cex:commentExtensible w16cex:durableId="24BB9BE3" w16cex:dateUtc="2021-08-09T18:19:00Z"/>
  <w16cex:commentExtensible w16cex:durableId="24BB9B30" w16cex:dateUtc="2021-08-09T18:16:00Z"/>
  <w16cex:commentExtensible w16cex:durableId="24BB9B7E" w16cex:dateUtc="2021-08-09T18:18:00Z"/>
  <w16cex:commentExtensible w16cex:durableId="24BB9B96" w16cex:dateUtc="2021-08-09T1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C50FA2" w16cid:durableId="24BB9A52"/>
  <w16cid:commentId w16cid:paraId="01606C01" w16cid:durableId="24BB9AD7"/>
  <w16cid:commentId w16cid:paraId="4DAC1FFB" w16cid:durableId="24BB9C28"/>
  <w16cid:commentId w16cid:paraId="095D6D91" w16cid:durableId="24BB9BE3"/>
  <w16cid:commentId w16cid:paraId="53290B64" w16cid:durableId="24BB9B30"/>
  <w16cid:commentId w16cid:paraId="0311A05C" w16cid:durableId="24BB9B7E"/>
  <w16cid:commentId w16cid:paraId="7D2A5F08" w16cid:durableId="24BB9B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len Patrick Ryan">
    <w15:presenceInfo w15:providerId="AD" w15:userId="S::cpr183@ads.northwestern.edu::9657553f-4ee3-473a-8af3-3bcdebfc2e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3C"/>
    <w:rsid w:val="003E4625"/>
    <w:rsid w:val="00502C0E"/>
    <w:rsid w:val="0082283C"/>
    <w:rsid w:val="00D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0C907"/>
  <w15:docId w15:val="{B301854E-91F5-1E43-8E87-626514BF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77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77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7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otero.org/google-docs/?O2Hw29" TargetMode="External"/><Relationship Id="rId18" Type="http://schemas.openxmlformats.org/officeDocument/2006/relationships/hyperlink" Target="https://www.zotero.org/google-docs/?3ZCXjP" TargetMode="External"/><Relationship Id="rId26" Type="http://schemas.openxmlformats.org/officeDocument/2006/relationships/hyperlink" Target="https://doi.org/10.1016/j.molcel.2018.08.008" TargetMode="External"/><Relationship Id="rId39" Type="http://schemas.openxmlformats.org/officeDocument/2006/relationships/hyperlink" Target="https://doi.org/10.1016/j.cub.2011.08.025" TargetMode="External"/><Relationship Id="rId21" Type="http://schemas.openxmlformats.org/officeDocument/2006/relationships/hyperlink" Target="https://doi.org/10.1093/ije/dyq085" TargetMode="External"/><Relationship Id="rId34" Type="http://schemas.openxmlformats.org/officeDocument/2006/relationships/hyperlink" Target="https://doi.org/10.1016/S0739-7240(00)00072-2" TargetMode="External"/><Relationship Id="rId42" Type="http://schemas.openxmlformats.org/officeDocument/2006/relationships/hyperlink" Target="https://doi.org/10.1080/03014460.2020.1742787" TargetMode="External"/><Relationship Id="rId47" Type="http://schemas.openxmlformats.org/officeDocument/2006/relationships/hyperlink" Target="https://doi.org/10.1086/444439" TargetMode="External"/><Relationship Id="rId50" Type="http://schemas.openxmlformats.org/officeDocument/2006/relationships/hyperlink" Target="https://doi.org/10.1002/ajhb.23488" TargetMode="External"/><Relationship Id="rId55" Type="http://schemas.openxmlformats.org/officeDocument/2006/relationships/hyperlink" Target="https://doi.org/10.1159/000464302" TargetMode="Externa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6" Type="http://schemas.openxmlformats.org/officeDocument/2006/relationships/hyperlink" Target="https://www.zotero.org/google-docs/?kmAcRX" TargetMode="External"/><Relationship Id="rId29" Type="http://schemas.openxmlformats.org/officeDocument/2006/relationships/hyperlink" Target="https://doi.org/10.1002/dev.22085" TargetMode="External"/><Relationship Id="rId11" Type="http://schemas.openxmlformats.org/officeDocument/2006/relationships/hyperlink" Target="https://www.zotero.org/google-docs/?n2f9d2" TargetMode="External"/><Relationship Id="rId24" Type="http://schemas.openxmlformats.org/officeDocument/2006/relationships/hyperlink" Target="https://doi.org/10.1210/edrv.18.5.0313" TargetMode="External"/><Relationship Id="rId32" Type="http://schemas.openxmlformats.org/officeDocument/2006/relationships/hyperlink" Target="https://doi.org/10.1002/ece3.551" TargetMode="External"/><Relationship Id="rId37" Type="http://schemas.openxmlformats.org/officeDocument/2006/relationships/hyperlink" Target="https://doi.org/10.1086/676856" TargetMode="External"/><Relationship Id="rId40" Type="http://schemas.openxmlformats.org/officeDocument/2006/relationships/hyperlink" Target="https://doi.org/10.1016/j.cub.2011.08.025" TargetMode="External"/><Relationship Id="rId45" Type="http://schemas.openxmlformats.org/officeDocument/2006/relationships/hyperlink" Target="https://doi.org/10.1098/rspb.2012.2370" TargetMode="External"/><Relationship Id="rId53" Type="http://schemas.openxmlformats.org/officeDocument/2006/relationships/hyperlink" Target="https://doi.org/10.1093/ije/dyw307" TargetMode="External"/><Relationship Id="rId58" Type="http://schemas.openxmlformats.org/officeDocument/2006/relationships/hyperlink" Target="https://doi.org/10.1093/emph/eoy014" TargetMode="External"/><Relationship Id="rId5" Type="http://schemas.microsoft.com/office/2011/relationships/commentsExtended" Target="commentsExtended.xml"/><Relationship Id="rId61" Type="http://schemas.openxmlformats.org/officeDocument/2006/relationships/theme" Target="theme/theme1.xml"/><Relationship Id="rId19" Type="http://schemas.openxmlformats.org/officeDocument/2006/relationships/hyperlink" Target="https://www.zotero.org/google-docs/?spZ986" TargetMode="External"/><Relationship Id="rId14" Type="http://schemas.openxmlformats.org/officeDocument/2006/relationships/hyperlink" Target="https://www.zotero.org/google-docs/?F15owD" TargetMode="External"/><Relationship Id="rId22" Type="http://schemas.openxmlformats.org/officeDocument/2006/relationships/hyperlink" Target="https://doi.org/10.1093/ije/dyq085" TargetMode="External"/><Relationship Id="rId27" Type="http://schemas.openxmlformats.org/officeDocument/2006/relationships/hyperlink" Target="https://doi.org/10.1111/j.1365-294X.2011.05331.x" TargetMode="External"/><Relationship Id="rId30" Type="http://schemas.openxmlformats.org/officeDocument/2006/relationships/hyperlink" Target="https://doi.org/10.1002/dev.22085" TargetMode="External"/><Relationship Id="rId35" Type="http://schemas.openxmlformats.org/officeDocument/2006/relationships/hyperlink" Target="https://doi.org/10.1038/s41576-018-0004-3" TargetMode="External"/><Relationship Id="rId43" Type="http://schemas.openxmlformats.org/officeDocument/2006/relationships/hyperlink" Target="https://doi.org/10.1086/662671" TargetMode="External"/><Relationship Id="rId48" Type="http://schemas.openxmlformats.org/officeDocument/2006/relationships/hyperlink" Target="https://doi.org/10.1086/444439" TargetMode="External"/><Relationship Id="rId56" Type="http://schemas.openxmlformats.org/officeDocument/2006/relationships/hyperlink" Target="https://doi.org/10.1159/000464302" TargetMode="External"/><Relationship Id="rId8" Type="http://schemas.openxmlformats.org/officeDocument/2006/relationships/hyperlink" Target="https://www.zotero.org/google-docs/?IVMfpf" TargetMode="External"/><Relationship Id="rId51" Type="http://schemas.openxmlformats.org/officeDocument/2006/relationships/hyperlink" Target="https://doi.org/10.1093/hmg/ddv45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zotero.org/google-docs/?cQHsxu" TargetMode="External"/><Relationship Id="rId17" Type="http://schemas.openxmlformats.org/officeDocument/2006/relationships/hyperlink" Target="https://www.zotero.org/google-docs/?K8s9OP" TargetMode="External"/><Relationship Id="rId25" Type="http://schemas.openxmlformats.org/officeDocument/2006/relationships/hyperlink" Target="https://doi.org/10.1016/j.molcel.2018.08.008" TargetMode="External"/><Relationship Id="rId33" Type="http://schemas.openxmlformats.org/officeDocument/2006/relationships/hyperlink" Target="https://doi.org/10.1016/S0739-7240(00)00072-2" TargetMode="External"/><Relationship Id="rId38" Type="http://schemas.openxmlformats.org/officeDocument/2006/relationships/hyperlink" Target="https://doi.org/10.1086/676856" TargetMode="External"/><Relationship Id="rId46" Type="http://schemas.openxmlformats.org/officeDocument/2006/relationships/hyperlink" Target="https://doi.org/10.1098/rspb.2012.2370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zotero.org/google-docs/?Ptrb4R" TargetMode="External"/><Relationship Id="rId41" Type="http://schemas.openxmlformats.org/officeDocument/2006/relationships/hyperlink" Target="https://doi.org/10.1080/03014460.2020.1742787" TargetMode="External"/><Relationship Id="rId54" Type="http://schemas.openxmlformats.org/officeDocument/2006/relationships/hyperlink" Target="https://doi.org/10.1093/ije/dyw307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5" Type="http://schemas.openxmlformats.org/officeDocument/2006/relationships/hyperlink" Target="https://www.zotero.org/google-docs/?j9gowb" TargetMode="External"/><Relationship Id="rId23" Type="http://schemas.openxmlformats.org/officeDocument/2006/relationships/hyperlink" Target="https://doi.org/10.1210/edrv.18.5.0313" TargetMode="External"/><Relationship Id="rId28" Type="http://schemas.openxmlformats.org/officeDocument/2006/relationships/hyperlink" Target="https://doi.org/10.1111/j.1365-294X.2011.05331.x" TargetMode="External"/><Relationship Id="rId36" Type="http://schemas.openxmlformats.org/officeDocument/2006/relationships/hyperlink" Target="https://doi.org/10.1038/s41576-018-0004-3" TargetMode="External"/><Relationship Id="rId49" Type="http://schemas.openxmlformats.org/officeDocument/2006/relationships/hyperlink" Target="https://doi.org/10.1002/ajhb.23488" TargetMode="External"/><Relationship Id="rId57" Type="http://schemas.openxmlformats.org/officeDocument/2006/relationships/hyperlink" Target="https://doi.org/10.1093/emph/eoy014" TargetMode="External"/><Relationship Id="rId10" Type="http://schemas.openxmlformats.org/officeDocument/2006/relationships/hyperlink" Target="https://www.zotero.org/google-docs/?MP8AgG" TargetMode="External"/><Relationship Id="rId31" Type="http://schemas.openxmlformats.org/officeDocument/2006/relationships/hyperlink" Target="https://doi.org/10.1002/ece3.551" TargetMode="External"/><Relationship Id="rId44" Type="http://schemas.openxmlformats.org/officeDocument/2006/relationships/hyperlink" Target="https://doi.org/10.1086/662671" TargetMode="External"/><Relationship Id="rId52" Type="http://schemas.openxmlformats.org/officeDocument/2006/relationships/hyperlink" Target="https://doi.org/10.1093/hmg/ddv456" TargetMode="External"/><Relationship Id="rId6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hyperlink" Target="https://www.zotero.org/google-docs/?FpUs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Calen Patrick Ryan</cp:lastModifiedBy>
  <cp:revision>3</cp:revision>
  <dcterms:created xsi:type="dcterms:W3CDTF">2021-08-09T18:09:00Z</dcterms:created>
  <dcterms:modified xsi:type="dcterms:W3CDTF">2021-08-09T18:21:00Z</dcterms:modified>
</cp:coreProperties>
</file>